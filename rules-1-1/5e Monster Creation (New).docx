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D0A4" w14:textId="327DF654" w:rsidR="00846F56" w:rsidRDefault="0096028D" w:rsidP="007D053C">
      <w:pPr>
        <w:pStyle w:val="ChapterTitle"/>
        <w:spacing w:after="120"/>
        <w:rPr>
          <w:sz w:val="52"/>
        </w:rPr>
        <w:sectPr w:rsidR="00846F56" w:rsidSect="00846F56">
          <w:headerReference w:type="default" r:id="rId12"/>
          <w:footerReference w:type="even" r:id="rId13"/>
          <w:footerReference w:type="default" r:id="rId14"/>
          <w:pgSz w:w="12240" w:h="15840"/>
          <w:pgMar w:top="1296" w:right="1152" w:bottom="1152" w:left="1152" w:header="576" w:footer="576" w:gutter="0"/>
          <w:cols w:space="720"/>
          <w:docGrid w:linePitch="360"/>
        </w:sectPr>
      </w:pPr>
      <w:r>
        <w:rPr>
          <w:sz w:val="52"/>
        </w:rPr>
        <w:t xml:space="preserve">5E </w:t>
      </w:r>
      <w:r w:rsidR="00A055C2">
        <w:rPr>
          <w:sz w:val="52"/>
        </w:rPr>
        <w:t>Monster</w:t>
      </w:r>
      <w:r w:rsidR="008C1364" w:rsidRPr="00BF1516">
        <w:rPr>
          <w:sz w:val="52"/>
        </w:rPr>
        <w:t xml:space="preserve"> </w:t>
      </w:r>
      <w:r w:rsidR="006E3C05">
        <w:rPr>
          <w:sz w:val="52"/>
        </w:rPr>
        <w:t>Creation</w:t>
      </w:r>
    </w:p>
    <w:p w14:paraId="0BC164B7" w14:textId="7E6605FB" w:rsidR="00B63476" w:rsidRDefault="00B63476" w:rsidP="00FB612E">
      <w:pPr>
        <w:pStyle w:val="CoreBody"/>
      </w:pPr>
      <w:bookmarkStart w:id="0" w:name="_Toc71905988"/>
      <w:r>
        <w:t>This document contains the information you need to create a D&amp;D monster</w:t>
      </w:r>
      <w:r w:rsidR="00FB612E">
        <w:t>.</w:t>
      </w:r>
    </w:p>
    <w:p w14:paraId="12765CA4" w14:textId="3D83FE59" w:rsidR="00EF29A5" w:rsidRDefault="00EF29A5" w:rsidP="00C451B5">
      <w:pPr>
        <w:pStyle w:val="1"/>
      </w:pPr>
      <w:r>
        <w:t>Preparation</w:t>
      </w:r>
    </w:p>
    <w:p w14:paraId="3A00AC6F" w14:textId="34157498" w:rsidR="00FB7EFB" w:rsidRDefault="00EF29A5" w:rsidP="00EF29A5">
      <w:pPr>
        <w:pStyle w:val="CoreBody"/>
      </w:pPr>
      <w:r>
        <w:t xml:space="preserve">Before you </w:t>
      </w:r>
      <w:r w:rsidR="00B55BBE">
        <w:t>design a monster</w:t>
      </w:r>
      <w:r w:rsidR="008931F2">
        <w:t xml:space="preserve">, </w:t>
      </w:r>
      <w:r w:rsidR="00FB7EFB">
        <w:t>follow these steps:</w:t>
      </w:r>
    </w:p>
    <w:p w14:paraId="2D699E1C" w14:textId="2B0071E9" w:rsidR="00FB7EFB" w:rsidRDefault="00FB7EFB" w:rsidP="00EF29A5">
      <w:pPr>
        <w:pStyle w:val="CoreBulleted"/>
      </w:pPr>
      <w:r>
        <w:t>Read</w:t>
      </w:r>
      <w:r w:rsidR="008931F2">
        <w:t xml:space="preserve"> or refamiliarize yourself with the “Statistics” section of the </w:t>
      </w:r>
      <w:r w:rsidR="008931F2">
        <w:rPr>
          <w:i/>
          <w:iCs/>
        </w:rPr>
        <w:t>Monster Manual</w:t>
      </w:r>
      <w:r w:rsidR="008931F2">
        <w:t xml:space="preserve"> (page 6–11). If you’re designing a legendary creature, also read the “Legendary Creature</w:t>
      </w:r>
      <w:r w:rsidR="00A7114E">
        <w:t>s</w:t>
      </w:r>
      <w:r w:rsidR="008931F2">
        <w:t>” section (page 11).</w:t>
      </w:r>
      <w:r>
        <w:t xml:space="preserve"> </w:t>
      </w:r>
      <w:r w:rsidR="00B55BBE">
        <w:t>Those</w:t>
      </w:r>
      <w:r w:rsidR="00A7114E">
        <w:t xml:space="preserve"> sections contain rules that you are expected to know</w:t>
      </w:r>
      <w:r w:rsidR="001B4EE1">
        <w:t>.</w:t>
      </w:r>
    </w:p>
    <w:p w14:paraId="03ED6C4B" w14:textId="2C9FD150" w:rsidR="007C70B1" w:rsidRDefault="007C70B1" w:rsidP="007C70B1">
      <w:pPr>
        <w:pStyle w:val="CoreBulleted"/>
      </w:pPr>
      <w:r>
        <w:t>Read this entire document. You are required to follow the guidelines within it.</w:t>
      </w:r>
    </w:p>
    <w:p w14:paraId="516A163E" w14:textId="4CCAA833" w:rsidR="00B55BBE" w:rsidRDefault="00FB7EFB" w:rsidP="00EF29A5">
      <w:pPr>
        <w:pStyle w:val="CoreBulleted"/>
      </w:pPr>
      <w:r>
        <w:t>F</w:t>
      </w:r>
      <w:r w:rsidR="00B55BBE">
        <w:t>amiliarize</w:t>
      </w:r>
      <w:r>
        <w:t xml:space="preserve"> or refamiliarize</w:t>
      </w:r>
      <w:r w:rsidR="00B55BBE">
        <w:t xml:space="preserve"> yourself with the monsters in the </w:t>
      </w:r>
      <w:r w:rsidR="00B55BBE" w:rsidRPr="00FB7EFB">
        <w:rPr>
          <w:i/>
          <w:iCs/>
        </w:rPr>
        <w:t>Monster Manua</w:t>
      </w:r>
      <w:r w:rsidRPr="00FB7EFB">
        <w:rPr>
          <w:i/>
          <w:iCs/>
        </w:rPr>
        <w:t xml:space="preserve">l </w:t>
      </w:r>
      <w:r>
        <w:t>and</w:t>
      </w:r>
      <w:r w:rsidR="00A110DF">
        <w:t xml:space="preserve"> </w:t>
      </w:r>
      <w:r w:rsidR="00A110DF">
        <w:rPr>
          <w:i/>
          <w:iCs/>
        </w:rPr>
        <w:t>Monsters of the Multiverse</w:t>
      </w:r>
      <w:r>
        <w:t>. Ensure that you’re not designing a monster that already exists, and draw inspiration from the monsters in our books.</w:t>
      </w:r>
    </w:p>
    <w:p w14:paraId="66D441D4" w14:textId="3E15AA30" w:rsidR="00FB7EFB" w:rsidRDefault="00FB7EFB" w:rsidP="00EF29A5">
      <w:pPr>
        <w:pStyle w:val="CoreBulleted"/>
      </w:pPr>
      <w:r>
        <w:t xml:space="preserve">Read or refamiliarize yourself with the game’s rules in the </w:t>
      </w:r>
      <w:r>
        <w:rPr>
          <w:i/>
          <w:iCs/>
        </w:rPr>
        <w:t>Player’s Handbook</w:t>
      </w:r>
      <w:r w:rsidR="00A055C2">
        <w:t xml:space="preserve">. You especially need to know the combat and spellcasting rules when designing a monster, </w:t>
      </w:r>
      <w:r>
        <w:t>page 189–198 and 201–205.</w:t>
      </w:r>
    </w:p>
    <w:p w14:paraId="55F19322" w14:textId="79F24BAF" w:rsidR="00451821" w:rsidRPr="00FB7EFB" w:rsidRDefault="00451821" w:rsidP="00EF29A5">
      <w:pPr>
        <w:pStyle w:val="CoreBulleted"/>
      </w:pPr>
      <w:r>
        <w:t>You</w:t>
      </w:r>
      <w:r w:rsidR="00520203">
        <w:t>r writing must conform to the D&amp;D House Style Guide</w:t>
      </w:r>
      <w:r w:rsidR="004E4756">
        <w:t>, and you are expected to be familiar with that entire document.</w:t>
      </w:r>
    </w:p>
    <w:p w14:paraId="207E53F2" w14:textId="41BFD7AB" w:rsidR="00EC234A" w:rsidRDefault="006A5DE3" w:rsidP="00C451B5">
      <w:pPr>
        <w:pStyle w:val="1"/>
      </w:pPr>
      <w:r>
        <w:t>Monster</w:t>
      </w:r>
      <w:r w:rsidR="00C8104D">
        <w:t xml:space="preserve"> </w:t>
      </w:r>
      <w:r w:rsidR="00EC234A">
        <w:t>Template</w:t>
      </w:r>
      <w:bookmarkEnd w:id="0"/>
    </w:p>
    <w:p w14:paraId="04B10203" w14:textId="484420F5" w:rsidR="00EC234A" w:rsidRDefault="00E9687A" w:rsidP="00EC234A">
      <w:pPr>
        <w:pStyle w:val="CoreBody"/>
      </w:pPr>
      <w:r>
        <w:t xml:space="preserve">Use the template below </w:t>
      </w:r>
      <w:r w:rsidR="00EC234A">
        <w:t xml:space="preserve">when </w:t>
      </w:r>
      <w:r w:rsidR="00A1101C">
        <w:t xml:space="preserve">creating </w:t>
      </w:r>
      <w:r w:rsidR="006A5DE3">
        <w:t>a monster</w:t>
      </w:r>
      <w:r w:rsidR="006E3C05">
        <w:t xml:space="preserve"> in Word</w:t>
      </w:r>
      <w:r w:rsidR="00A1101C">
        <w:t xml:space="preserve">. </w:t>
      </w:r>
      <w:r w:rsidR="00CA60DA">
        <w:t xml:space="preserve">This template includes </w:t>
      </w:r>
      <w:r w:rsidR="00A1101C">
        <w:t>the</w:t>
      </w:r>
      <w:r w:rsidR="00C34C5A">
        <w:t xml:space="preserve"> Word </w:t>
      </w:r>
      <w:r w:rsidR="00A1101C">
        <w:t>styles</w:t>
      </w:r>
      <w:r w:rsidR="00995ACD">
        <w:t xml:space="preserve"> you should use</w:t>
      </w:r>
      <w:r w:rsidR="00CA60DA">
        <w:t xml:space="preserve"> for the monster’s expository text and accompanying stat block.</w:t>
      </w:r>
    </w:p>
    <w:p w14:paraId="78B128F9" w14:textId="2C5650D0" w:rsidR="00A94651" w:rsidRDefault="00A94651" w:rsidP="00EC234A">
      <w:pPr>
        <w:pStyle w:val="CoreBody"/>
      </w:pPr>
      <w:r>
        <w:tab/>
        <w:t xml:space="preserve">If you need help using Word styles, Google can direct you </w:t>
      </w:r>
      <w:r w:rsidR="009A7A00">
        <w:t xml:space="preserve">to </w:t>
      </w:r>
      <w:r>
        <w:t>guidance.</w:t>
      </w:r>
    </w:p>
    <w:p w14:paraId="07FB1F33" w14:textId="284BBB38" w:rsidR="006A5DE3" w:rsidRDefault="006A5DE3" w:rsidP="006A5DE3">
      <w:pPr>
        <w:pStyle w:val="1"/>
      </w:pPr>
      <w:r>
        <w:t>Monster Name</w:t>
      </w:r>
    </w:p>
    <w:p w14:paraId="708460BF" w14:textId="6336665A" w:rsidR="00B671E6" w:rsidRDefault="00D87103" w:rsidP="006A5DE3">
      <w:pPr>
        <w:pStyle w:val="CoreBody"/>
      </w:pPr>
      <w:r>
        <w:t>Here you write the text describing the monster’s appearance and main behavior. If the monster’s origin is significant, describe it too.</w:t>
      </w:r>
      <w:r w:rsidR="000F5188">
        <w:t xml:space="preserve"> </w:t>
      </w:r>
      <w:r w:rsidR="00B671E6">
        <w:t xml:space="preserve">If the story you tell is specific to a world, make sure you identify that world. </w:t>
      </w:r>
      <w:r w:rsidR="0068394B">
        <w:t>Remember, the default setting of D&amp;D is the multiverse, not the Forgotten Realms.</w:t>
      </w:r>
    </w:p>
    <w:p w14:paraId="62DD2946" w14:textId="21806691" w:rsidR="004774A8" w:rsidRDefault="00B671E6" w:rsidP="006A5DE3">
      <w:pPr>
        <w:pStyle w:val="CoreBody"/>
      </w:pPr>
      <w:r>
        <w:tab/>
      </w:r>
      <w:r w:rsidR="00D87103">
        <w:t xml:space="preserve">Unlike the </w:t>
      </w:r>
      <w:r w:rsidR="00D87103">
        <w:rPr>
          <w:i/>
          <w:iCs/>
        </w:rPr>
        <w:t>Monster Manual</w:t>
      </w:r>
      <w:r w:rsidR="00D87103">
        <w:t>, do not riddle this description with decorative inline subheads. Headings should be structural and follow a normal heading hierarchy (Heading 1 leads to Heading 2 and so on).</w:t>
      </w:r>
    </w:p>
    <w:p w14:paraId="729F3638" w14:textId="42C3CCBD" w:rsidR="004774A8" w:rsidRDefault="004774A8" w:rsidP="006A5DE3">
      <w:pPr>
        <w:pStyle w:val="CoreBody"/>
      </w:pPr>
      <w:r>
        <w:tab/>
        <w:t>In the heading above</w:t>
      </w:r>
      <w:r w:rsidR="0068394B">
        <w:t xml:space="preserve"> (“Monster Name”)</w:t>
      </w:r>
      <w:r>
        <w:t xml:space="preserve">, the monster’s name is singular, unless the subhead introduces a group of monsters. </w:t>
      </w:r>
      <w:r w:rsidR="002E2D1C">
        <w:t>For example, if it’s a single gnoll, the heading is “Gnoll.” If the heading introduces more than one gnoll, it’s “Gnolls.”</w:t>
      </w:r>
    </w:p>
    <w:p w14:paraId="255ECE76" w14:textId="7431C2FC" w:rsidR="00D87103" w:rsidRPr="006A5DE3" w:rsidRDefault="002E2D1C" w:rsidP="006A5DE3">
      <w:pPr>
        <w:pStyle w:val="CoreBody"/>
      </w:pPr>
      <w:r>
        <w:tab/>
        <w:t>If the heading introduces multiple monsters, each of those monsters should get a Heading 2 introducing its expository text.</w:t>
      </w:r>
    </w:p>
    <w:p w14:paraId="57B5734B" w14:textId="77777777" w:rsidR="00EC234A" w:rsidRDefault="00EC234A" w:rsidP="00EC234A">
      <w:pPr>
        <w:pStyle w:val="StatBlockTitle"/>
      </w:pPr>
      <w:bookmarkStart w:id="1" w:name="_Hlk92243928"/>
      <w:r w:rsidRPr="0054156F">
        <w:t>Stat Block Title</w:t>
      </w:r>
    </w:p>
    <w:p w14:paraId="6714F05E" w14:textId="48E5DD45" w:rsidR="00EC234A" w:rsidRDefault="00EC234A" w:rsidP="00EC234A">
      <w:pPr>
        <w:pStyle w:val="StatBlockMetadata"/>
      </w:pPr>
      <w:r>
        <w:t xml:space="preserve">Stat </w:t>
      </w:r>
      <w:r w:rsidR="003250E4">
        <w:t>B</w:t>
      </w:r>
      <w:r>
        <w:t xml:space="preserve">lock </w:t>
      </w:r>
      <w:r w:rsidR="003250E4">
        <w:t>M</w:t>
      </w:r>
      <w:r>
        <w:t>etadata</w:t>
      </w:r>
      <w:r w:rsidR="003250E4">
        <w:t xml:space="preserve"> [</w:t>
      </w:r>
      <w:r w:rsidR="00EC1201">
        <w:t>This line is now capitalized</w:t>
      </w:r>
      <w:r w:rsidR="003250E4">
        <w:t>.]</w:t>
      </w:r>
    </w:p>
    <w:p w14:paraId="2956241C" w14:textId="30623F3F" w:rsidR="00EC234A" w:rsidRPr="003063D2" w:rsidDel="0086194E" w:rsidRDefault="008F1958" w:rsidP="00EC234A">
      <w:pPr>
        <w:pStyle w:val="StatBlockData"/>
        <w:pBdr>
          <w:between w:val="single" w:sz="4" w:space="1" w:color="auto"/>
        </w:pBdr>
        <w:rPr>
          <w:del w:id="2" w:author="Anton Palikhov" w:date="2022-01-05T02:58:00Z"/>
        </w:rPr>
      </w:pPr>
      <w:r>
        <w:rPr>
          <w:noProof/>
        </w:rPr>
        <w:pict w14:anchorId="62C9A8BE">
          <v:rect id="_x0000_i1025" alt="" style="width:.45pt;height:.05pt;mso-width-percent:0;mso-height-percent:0;mso-width-percent:0;mso-height-percent:0" o:hrpct="1" o:hralign="center" o:hrstd="t" o:hr="t" fillcolor="#aaa" stroked="f"/>
        </w:pict>
      </w:r>
    </w:p>
    <w:p w14:paraId="68B41778" w14:textId="0E43EC51" w:rsidR="00EC234A" w:rsidRDefault="00420CA3" w:rsidP="0086194E">
      <w:pPr>
        <w:pStyle w:val="StatBlockData"/>
        <w:pBdr>
          <w:between w:val="single" w:sz="4" w:space="1" w:color="auto"/>
        </w:pBdr>
        <w:ind w:left="0" w:firstLine="0"/>
        <w:pPrChange w:id="3" w:author="Anton Palikhov" w:date="2022-01-05T02:58:00Z">
          <w:pPr>
            <w:pStyle w:val="StatBlockData"/>
          </w:pPr>
        </w:pPrChange>
      </w:pPr>
      <w:r>
        <w:rPr>
          <w:rStyle w:val="BoldSansSerif"/>
        </w:rPr>
        <w:t>Armor Class</w:t>
      </w:r>
    </w:p>
    <w:p w14:paraId="10BFEBA0" w14:textId="2FCC0D0B" w:rsidR="00420CA3" w:rsidRPr="00C10090" w:rsidRDefault="00420CA3" w:rsidP="00EC234A">
      <w:pPr>
        <w:pStyle w:val="StatBlockData"/>
        <w:rPr>
          <w:rStyle w:val="BoldSansSerif"/>
        </w:rPr>
      </w:pPr>
      <w:r w:rsidRPr="00C10090">
        <w:rPr>
          <w:rStyle w:val="BoldSansSerif"/>
        </w:rPr>
        <w:t>Hit Points</w:t>
      </w:r>
    </w:p>
    <w:p w14:paraId="746DEEAE" w14:textId="6173BED4" w:rsidR="00420CA3" w:rsidRPr="00C10090" w:rsidRDefault="00C10090" w:rsidP="00EC234A">
      <w:pPr>
        <w:pStyle w:val="StatBlockData"/>
        <w:rPr>
          <w:rStyle w:val="BoldSansSerif"/>
        </w:rPr>
      </w:pPr>
      <w:r w:rsidRPr="00C10090">
        <w:rPr>
          <w:rStyle w:val="BoldSansSerif"/>
        </w:rPr>
        <w:t>Speed</w:t>
      </w:r>
    </w:p>
    <w:p w14:paraId="5FF53381" w14:textId="6301F6ED" w:rsidR="00EC234A" w:rsidRDefault="008F1958" w:rsidP="00EC234A">
      <w:pPr>
        <w:pStyle w:val="StatBlockData"/>
      </w:pPr>
      <w:r>
        <w:rPr>
          <w:noProof/>
        </w:rPr>
        <w:pict w14:anchorId="098D8269">
          <v:rect id="_x0000_i1026" alt="" style="width:.45pt;height:.05pt;mso-width-percent:0;mso-height-percent:0;mso-width-percent:0;mso-height-percent:0" o:hrpct="1" o:hralign="center" o:hrstd="t" o:hr="t" fillcolor="#aaa" stroked="f"/>
        </w:pict>
      </w:r>
    </w:p>
    <w:p w14:paraId="5CC5BEB1" w14:textId="77777777" w:rsidR="00EC234A" w:rsidRDefault="00EC234A" w:rsidP="00EC234A">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29317C8C" w14:textId="29796D3C" w:rsidR="00EC234A" w:rsidRPr="006C7111" w:rsidRDefault="00EC234A" w:rsidP="00EC234A">
      <w:pPr>
        <w:pStyle w:val="StatBlockAbilityScore"/>
        <w:ind w:left="0" w:firstLine="0"/>
      </w:pPr>
      <w:r>
        <w:rPr>
          <w:b/>
        </w:rPr>
        <w:tab/>
      </w:r>
      <w:r>
        <w:t>X (+</w:t>
      </w:r>
      <w:r w:rsidR="003D35F3">
        <w:t>−</w:t>
      </w:r>
      <w:r>
        <w:t>X)</w:t>
      </w:r>
      <w:r>
        <w:tab/>
        <w:t>X (+</w:t>
      </w:r>
      <w:r w:rsidR="003D35F3">
        <w:t>−</w:t>
      </w:r>
      <w:r>
        <w:t>X)</w:t>
      </w:r>
      <w:r>
        <w:tab/>
        <w:t>X (+</w:t>
      </w:r>
      <w:r w:rsidR="003D35F3">
        <w:t>−</w:t>
      </w:r>
      <w:r>
        <w:t>X)</w:t>
      </w:r>
      <w:r>
        <w:tab/>
        <w:t>X (+</w:t>
      </w:r>
      <w:r w:rsidR="003D35F3">
        <w:t>−</w:t>
      </w:r>
      <w:r>
        <w:t>X)</w:t>
      </w:r>
      <w:r>
        <w:tab/>
        <w:t>X (+</w:t>
      </w:r>
      <w:r w:rsidR="003D35F3">
        <w:t>−</w:t>
      </w:r>
      <w:r>
        <w:t>X)</w:t>
      </w:r>
      <w:r>
        <w:tab/>
        <w:t>X (+</w:t>
      </w:r>
      <w:r w:rsidR="003D35F3">
        <w:t>−</w:t>
      </w:r>
      <w:r>
        <w:t>X)</w:t>
      </w:r>
    </w:p>
    <w:p w14:paraId="6A83BE14" w14:textId="5D6AD603" w:rsidR="00EC234A" w:rsidRDefault="008F1958" w:rsidP="00EC234A">
      <w:pPr>
        <w:pStyle w:val="StatBlockData"/>
        <w:rPr>
          <w:b/>
        </w:rPr>
      </w:pPr>
      <w:r>
        <w:rPr>
          <w:noProof/>
        </w:rPr>
        <w:pict w14:anchorId="07BFD2A1">
          <v:rect id="_x0000_i1027" alt="" style="width:.45pt;height:.05pt;mso-width-percent:0;mso-height-percent:0;mso-width-percent:0;mso-height-percent:0" o:hrpct="1" o:hralign="center" o:hrstd="t" o:hr="t" fillcolor="#aaa" stroked="f"/>
        </w:pict>
      </w:r>
    </w:p>
    <w:p w14:paraId="66BBD745" w14:textId="79D9FAF6" w:rsidR="004A5CFC" w:rsidRDefault="004A5CFC" w:rsidP="00EC234A">
      <w:pPr>
        <w:pStyle w:val="StatBlockData"/>
      </w:pPr>
      <w:r>
        <w:rPr>
          <w:rStyle w:val="BoldSansSerif"/>
        </w:rPr>
        <w:t xml:space="preserve">Saving Throws </w:t>
      </w:r>
      <w:r w:rsidR="004D0BD7" w:rsidRPr="004D0BD7">
        <w:t>[</w:t>
      </w:r>
      <w:r w:rsidRPr="004D0BD7">
        <w:t xml:space="preserve">cut </w:t>
      </w:r>
      <w:r w:rsidR="004D0BD7" w:rsidRPr="004D0BD7">
        <w:t>if the creature lacks this</w:t>
      </w:r>
      <w:r w:rsidR="004D0BD7">
        <w:t>]</w:t>
      </w:r>
    </w:p>
    <w:p w14:paraId="7A5BBBB7" w14:textId="67D8CCFB" w:rsidR="004D0BD7" w:rsidRDefault="009E5009" w:rsidP="004D0BD7">
      <w:pPr>
        <w:pStyle w:val="StatBlockData"/>
        <w:rPr>
          <w:rStyle w:val="BoldSansSerif"/>
        </w:rPr>
      </w:pPr>
      <w:r>
        <w:rPr>
          <w:rStyle w:val="BoldSansSerif"/>
        </w:rPr>
        <w:t>Skills</w:t>
      </w:r>
      <w:r w:rsidR="004D0BD7">
        <w:rPr>
          <w:rStyle w:val="BoldSansSerif"/>
        </w:rPr>
        <w:t xml:space="preserve"> </w:t>
      </w:r>
      <w:r w:rsidR="004D0BD7" w:rsidRPr="004D0BD7">
        <w:t>[cut if the creature lacks this</w:t>
      </w:r>
      <w:r w:rsidR="004D0BD7">
        <w:t>]</w:t>
      </w:r>
    </w:p>
    <w:p w14:paraId="45735E06" w14:textId="7537B2C4" w:rsidR="00F43C5C" w:rsidRDefault="009E5009" w:rsidP="00F43C5C">
      <w:pPr>
        <w:pStyle w:val="StatBlockData"/>
        <w:rPr>
          <w:rStyle w:val="BoldSansSerif"/>
        </w:rPr>
      </w:pPr>
      <w:r>
        <w:rPr>
          <w:rStyle w:val="BoldSansSerif"/>
        </w:rPr>
        <w:t>Damage Resistances</w:t>
      </w:r>
      <w:r w:rsidR="00F43C5C">
        <w:rPr>
          <w:rStyle w:val="BoldSansSerif"/>
        </w:rPr>
        <w:t xml:space="preserve"> </w:t>
      </w:r>
      <w:r w:rsidR="00F43C5C" w:rsidRPr="004D0BD7">
        <w:t>[cut if the creature lacks this</w:t>
      </w:r>
      <w:r w:rsidR="00F43C5C">
        <w:t>]</w:t>
      </w:r>
    </w:p>
    <w:p w14:paraId="3D322B22" w14:textId="3083F12E" w:rsidR="009E5009" w:rsidRDefault="009E5009" w:rsidP="009E5009">
      <w:pPr>
        <w:pStyle w:val="StatBlockData"/>
        <w:rPr>
          <w:rStyle w:val="BoldSansSerif"/>
        </w:rPr>
      </w:pPr>
      <w:r>
        <w:rPr>
          <w:rStyle w:val="BoldSansSerif"/>
        </w:rPr>
        <w:t xml:space="preserve">Damage Immunities </w:t>
      </w:r>
      <w:r w:rsidRPr="004D0BD7">
        <w:t>[cut if the creature lacks this</w:t>
      </w:r>
      <w:r>
        <w:t>]</w:t>
      </w:r>
    </w:p>
    <w:p w14:paraId="2D4A4303" w14:textId="26BD926B" w:rsidR="0060392A" w:rsidRDefault="0060392A" w:rsidP="0060392A">
      <w:pPr>
        <w:pStyle w:val="StatBlockData"/>
        <w:rPr>
          <w:rStyle w:val="BoldSansSerif"/>
        </w:rPr>
      </w:pPr>
      <w:r>
        <w:rPr>
          <w:rStyle w:val="BoldSansSerif"/>
        </w:rPr>
        <w:t xml:space="preserve">Condition Immunities </w:t>
      </w:r>
      <w:r w:rsidRPr="004D0BD7">
        <w:t>[cut if the creature lacks this</w:t>
      </w:r>
      <w:r>
        <w:t>]</w:t>
      </w:r>
    </w:p>
    <w:p w14:paraId="5B200072" w14:textId="7BA0E69C" w:rsidR="00EC234A" w:rsidRDefault="008C702F" w:rsidP="00EC234A">
      <w:pPr>
        <w:pStyle w:val="StatBlockData"/>
      </w:pPr>
      <w:r>
        <w:rPr>
          <w:rStyle w:val="BoldSansSerif"/>
        </w:rPr>
        <w:t>Senses</w:t>
      </w:r>
      <w:r w:rsidR="00C776F9" w:rsidRPr="00EA6AC4">
        <w:t xml:space="preserve"> passive Perception X</w:t>
      </w:r>
    </w:p>
    <w:p w14:paraId="7D5A1AB4" w14:textId="36E432F4" w:rsidR="008C702F" w:rsidRPr="008C702F" w:rsidRDefault="008C702F" w:rsidP="00EC234A">
      <w:pPr>
        <w:pStyle w:val="StatBlockData"/>
        <w:rPr>
          <w:rStyle w:val="BoldSansSerif"/>
        </w:rPr>
      </w:pPr>
      <w:r w:rsidRPr="008C702F">
        <w:rPr>
          <w:rStyle w:val="BoldSansSerif"/>
        </w:rPr>
        <w:t>Languages</w:t>
      </w:r>
      <w:r w:rsidR="002E2D1C">
        <w:rPr>
          <w:rStyle w:val="BoldSansSerif"/>
        </w:rPr>
        <w:t xml:space="preserve"> </w:t>
      </w:r>
      <w:r w:rsidR="002E2D1C" w:rsidRPr="002E2D1C">
        <w:t>[put an em dash here if there are none]</w:t>
      </w:r>
    </w:p>
    <w:p w14:paraId="062C64C4" w14:textId="5F026F4A" w:rsidR="008C702F" w:rsidRDefault="008C702F" w:rsidP="00EC234A">
      <w:pPr>
        <w:pStyle w:val="StatBlockData"/>
      </w:pPr>
      <w:r w:rsidRPr="008C702F">
        <w:rPr>
          <w:rStyle w:val="BoldSansSerif"/>
        </w:rPr>
        <w:t>Challenge</w:t>
      </w:r>
      <w:r w:rsidRPr="00B34E0E">
        <w:t xml:space="preserve"> X (</w:t>
      </w:r>
      <w:r w:rsidR="00B34E0E" w:rsidRPr="00B34E0E">
        <w:t>Y XP)</w:t>
      </w:r>
      <w:r>
        <w:tab/>
      </w:r>
      <w:r w:rsidRPr="008C702F">
        <w:rPr>
          <w:rStyle w:val="BoldSansSerif"/>
        </w:rPr>
        <w:t>Proficiency Bonus</w:t>
      </w:r>
      <w:r>
        <w:rPr>
          <w:rStyle w:val="BoldSansSerif"/>
        </w:rPr>
        <w:t xml:space="preserve"> </w:t>
      </w:r>
      <w:r w:rsidRPr="008C702F">
        <w:t>+X</w:t>
      </w:r>
    </w:p>
    <w:p w14:paraId="75BE06ED" w14:textId="66A10ADA" w:rsidR="00EC234A" w:rsidRPr="003063D2" w:rsidRDefault="008F1958" w:rsidP="00EC234A">
      <w:pPr>
        <w:pStyle w:val="StatBlockData"/>
        <w:spacing w:after="120"/>
      </w:pPr>
      <w:r>
        <w:rPr>
          <w:noProof/>
        </w:rPr>
        <w:pict w14:anchorId="04D67186">
          <v:rect id="_x0000_i1028" alt="" style="width:.45pt;height:.05pt;mso-width-percent:0;mso-height-percent:0;mso-width-percent:0;mso-height-percent:0" o:hrpct="1" o:hralign="center" o:hrstd="t" o:hr="t" fillcolor="#aaa" stroked="f"/>
        </w:pict>
      </w:r>
    </w:p>
    <w:p w14:paraId="161CB96C" w14:textId="6E8B8724" w:rsidR="00EC234A" w:rsidRDefault="00EA6AC4" w:rsidP="00EC234A">
      <w:pPr>
        <w:pStyle w:val="StatBlockBody"/>
      </w:pPr>
      <w:r>
        <w:rPr>
          <w:rStyle w:val="InlineSubhead"/>
        </w:rPr>
        <w:t>Trait Name</w:t>
      </w:r>
      <w:r w:rsidR="00EC234A" w:rsidRPr="00A50DDB">
        <w:rPr>
          <w:rStyle w:val="InlineSubhead"/>
        </w:rPr>
        <w:t>.</w:t>
      </w:r>
      <w:r w:rsidR="00EC234A">
        <w:t xml:space="preserve"> </w:t>
      </w:r>
      <w:r w:rsidR="008B751F">
        <w:t>[cut if the creature lacks this]</w:t>
      </w:r>
    </w:p>
    <w:p w14:paraId="79CC7154" w14:textId="74DE0067" w:rsidR="00EE448C" w:rsidRPr="00D125F2" w:rsidRDefault="00EE448C" w:rsidP="00736955">
      <w:pPr>
        <w:pStyle w:val="StatBlockHanging"/>
      </w:pPr>
      <w:r>
        <w:rPr>
          <w:rStyle w:val="BoldSansSerif"/>
        </w:rPr>
        <w:t>Trait Option Name</w:t>
      </w:r>
      <w:r w:rsidRPr="00D125F2">
        <w:rPr>
          <w:rStyle w:val="BoldSansSerif"/>
        </w:rPr>
        <w:t>.</w:t>
      </w:r>
      <w:r w:rsidR="00E36189" w:rsidRPr="00C451B5">
        <w:t xml:space="preserve"> [cut if the creature lacks </w:t>
      </w:r>
      <w:r w:rsidR="00D125F2" w:rsidRPr="00C451B5">
        <w:t>traits with options]</w:t>
      </w:r>
    </w:p>
    <w:p w14:paraId="67021982" w14:textId="02143387" w:rsidR="00EC234A" w:rsidRPr="009D2105" w:rsidRDefault="00E327AB" w:rsidP="00EC234A">
      <w:pPr>
        <w:pStyle w:val="StatBlockHeading"/>
      </w:pPr>
      <w:r>
        <w:t>Actions</w:t>
      </w:r>
    </w:p>
    <w:p w14:paraId="56996FAF" w14:textId="575FABAE" w:rsidR="00EC234A" w:rsidRDefault="00E327AB" w:rsidP="00EC234A">
      <w:pPr>
        <w:pStyle w:val="StatBlockBody"/>
      </w:pPr>
      <w:r>
        <w:rPr>
          <w:rStyle w:val="InlineSubhead"/>
        </w:rPr>
        <w:t>Action Name</w:t>
      </w:r>
      <w:r w:rsidR="00EC234A" w:rsidRPr="00A50DDB">
        <w:rPr>
          <w:rStyle w:val="InlineSubhead"/>
        </w:rPr>
        <w:t>.</w:t>
      </w:r>
      <w:r w:rsidR="00EC234A">
        <w:t xml:space="preserve"> </w:t>
      </w:r>
      <w:r w:rsidR="00910EF6">
        <w:t>Stat Block Body style; Inline Subhead for</w:t>
      </w:r>
      <w:r w:rsidR="006C23AE">
        <w:t xml:space="preserve"> name</w:t>
      </w:r>
      <w:r w:rsidR="00910EF6">
        <w:t xml:space="preserve">. </w:t>
      </w:r>
      <w:r w:rsidR="008B751F">
        <w:t>Describe what the action does here.</w:t>
      </w:r>
    </w:p>
    <w:p w14:paraId="575E7626" w14:textId="77777777" w:rsidR="00EC234A" w:rsidRDefault="00EC234A" w:rsidP="00EC234A">
      <w:pPr>
        <w:pStyle w:val="StatBlockBulleted"/>
      </w:pPr>
      <w:r>
        <w:t>Stat Block Bulleted. This is the style for a bulleted list in a stat block.</w:t>
      </w:r>
    </w:p>
    <w:p w14:paraId="40ADB918" w14:textId="390E7AC4" w:rsidR="00C451B5" w:rsidRDefault="00EC234A" w:rsidP="00C451B5">
      <w:pPr>
        <w:pStyle w:val="StatBlockHanging"/>
      </w:pPr>
      <w:r w:rsidRPr="00371C61">
        <w:rPr>
          <w:rStyle w:val="BoldSansSerif"/>
        </w:rPr>
        <w:t>Stat Block Hanging.</w:t>
      </w:r>
      <w:r>
        <w:t xml:space="preserve"> Use this style for things like spell lists.</w:t>
      </w:r>
      <w:r w:rsidR="00F804F6">
        <w:t xml:space="preserve"> </w:t>
      </w:r>
      <w:r w:rsidR="00371C61">
        <w:t xml:space="preserve">The names of options inside an action </w:t>
      </w:r>
      <w:r w:rsidR="00793A1D">
        <w:t>and legendary</w:t>
      </w:r>
      <w:r w:rsidR="00371C61">
        <w:t xml:space="preserve"> action</w:t>
      </w:r>
      <w:r w:rsidR="00793A1D">
        <w:t xml:space="preserve"> options </w:t>
      </w:r>
      <w:r w:rsidR="00F804F6">
        <w:t xml:space="preserve">should </w:t>
      </w:r>
      <w:r w:rsidR="00371C61">
        <w:t xml:space="preserve">use the </w:t>
      </w:r>
      <w:r w:rsidR="00F804F6">
        <w:t>Bold Sans Serif</w:t>
      </w:r>
      <w:bookmarkStart w:id="4" w:name="_Toc71905989"/>
      <w:r w:rsidR="00371C61">
        <w:t xml:space="preserve"> character style.</w:t>
      </w:r>
    </w:p>
    <w:p w14:paraId="1A54F054" w14:textId="7DC98B19" w:rsidR="009833A5" w:rsidRDefault="009833A5" w:rsidP="009833A5">
      <w:pPr>
        <w:pStyle w:val="StatBlockHeading"/>
      </w:pPr>
      <w:r>
        <w:lastRenderedPageBreak/>
        <w:t>Bonus Actions</w:t>
      </w:r>
    </w:p>
    <w:p w14:paraId="601586FC" w14:textId="4DCEE03C" w:rsidR="00371C61" w:rsidRPr="00371C61" w:rsidRDefault="00371C61" w:rsidP="00371C61">
      <w:pPr>
        <w:pStyle w:val="StatBlockBody"/>
      </w:pPr>
      <w:r>
        <w:t>Bonus actions go in this section. Cut this section if there are no bonus actions.</w:t>
      </w:r>
    </w:p>
    <w:p w14:paraId="3C8FA109" w14:textId="16C2207F" w:rsidR="00371C61" w:rsidRDefault="00371C61" w:rsidP="00371C61">
      <w:pPr>
        <w:pStyle w:val="StatBlockHeading"/>
      </w:pPr>
      <w:r>
        <w:t>Reactions</w:t>
      </w:r>
    </w:p>
    <w:p w14:paraId="060066FB" w14:textId="04862E61" w:rsidR="009833A5" w:rsidRDefault="00371C61" w:rsidP="00C34C5A">
      <w:pPr>
        <w:pStyle w:val="StatBlockBody"/>
      </w:pPr>
      <w:r>
        <w:t>Reactions go in this section. Cut this section if there are no reactions.</w:t>
      </w:r>
    </w:p>
    <w:bookmarkEnd w:id="1"/>
    <w:p w14:paraId="3C15B7BE" w14:textId="0995631E" w:rsidR="002F45C5" w:rsidRDefault="00C8104D" w:rsidP="00C451B5">
      <w:pPr>
        <w:pStyle w:val="1"/>
      </w:pPr>
      <w:r>
        <w:t xml:space="preserve">Stat Block </w:t>
      </w:r>
      <w:r w:rsidR="002F45C5">
        <w:t>Reminders</w:t>
      </w:r>
      <w:bookmarkEnd w:id="4"/>
    </w:p>
    <w:p w14:paraId="2836C1A7" w14:textId="77777777" w:rsidR="002F45C5" w:rsidRDefault="002F45C5" w:rsidP="00E83FAA">
      <w:pPr>
        <w:pStyle w:val="StatBlockTitle"/>
      </w:pPr>
      <w:r>
        <w:t>Averages for Dice</w:t>
      </w:r>
    </w:p>
    <w:p w14:paraId="57AFDE09" w14:textId="4BC16789" w:rsidR="002F45C5" w:rsidRDefault="002F45C5" w:rsidP="00E83FAA">
      <w:pPr>
        <w:pStyle w:val="StatBlockBody"/>
      </w:pPr>
      <w:r>
        <w:t xml:space="preserve">When calculating the average </w:t>
      </w:r>
      <w:r w:rsidR="00D65B8F">
        <w:t>roll for a die</w:t>
      </w:r>
      <w:r>
        <w:t>, use the correct average.</w:t>
      </w:r>
    </w:p>
    <w:tbl>
      <w:tblPr>
        <w:tblStyle w:val="41"/>
        <w:tblW w:w="0" w:type="auto"/>
        <w:tblLook w:val="04A0" w:firstRow="1" w:lastRow="0" w:firstColumn="1" w:lastColumn="0" w:noHBand="0" w:noVBand="1"/>
      </w:tblPr>
      <w:tblGrid>
        <w:gridCol w:w="923"/>
        <w:gridCol w:w="900"/>
      </w:tblGrid>
      <w:tr w:rsidR="002F45C5" w:rsidRPr="002F45C5" w14:paraId="2B9D29FB" w14:textId="77777777" w:rsidTr="00960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vAlign w:val="bottom"/>
          </w:tcPr>
          <w:p w14:paraId="10E5EC38" w14:textId="77777777" w:rsidR="002F45C5" w:rsidRPr="002F45C5" w:rsidRDefault="002F45C5" w:rsidP="002F45C5">
            <w:pPr>
              <w:pStyle w:val="TableHeader"/>
              <w:rPr>
                <w:b/>
              </w:rPr>
            </w:pPr>
            <w:r w:rsidRPr="002F45C5">
              <w:rPr>
                <w:b/>
              </w:rPr>
              <w:t>Die</w:t>
            </w:r>
          </w:p>
        </w:tc>
        <w:tc>
          <w:tcPr>
            <w:tcW w:w="900" w:type="dxa"/>
            <w:vAlign w:val="bottom"/>
          </w:tcPr>
          <w:p w14:paraId="5FA3D7DD" w14:textId="77777777" w:rsidR="002F45C5" w:rsidRPr="002F45C5" w:rsidRDefault="002F45C5" w:rsidP="00960BD5">
            <w:pPr>
              <w:pStyle w:val="TableHeader"/>
              <w:jc w:val="center"/>
              <w:cnfStyle w:val="100000000000" w:firstRow="1" w:lastRow="0" w:firstColumn="0" w:lastColumn="0" w:oddVBand="0" w:evenVBand="0" w:oddHBand="0" w:evenHBand="0" w:firstRowFirstColumn="0" w:firstRowLastColumn="0" w:lastRowFirstColumn="0" w:lastRowLastColumn="0"/>
              <w:rPr>
                <w:b/>
              </w:rPr>
            </w:pPr>
            <w:r w:rsidRPr="002F45C5">
              <w:rPr>
                <w:b/>
              </w:rPr>
              <w:t>Average</w:t>
            </w:r>
          </w:p>
        </w:tc>
      </w:tr>
      <w:tr w:rsidR="002F45C5" w:rsidRPr="002F45C5" w14:paraId="187B2912"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47603CDA" w14:textId="77777777" w:rsidR="002F45C5" w:rsidRPr="002F45C5" w:rsidRDefault="002F45C5" w:rsidP="002F45C5">
            <w:pPr>
              <w:pStyle w:val="TableBody"/>
              <w:rPr>
                <w:b w:val="0"/>
              </w:rPr>
            </w:pPr>
            <w:r w:rsidRPr="002F45C5">
              <w:rPr>
                <w:b w:val="0"/>
              </w:rPr>
              <w:t>d4</w:t>
            </w:r>
          </w:p>
        </w:tc>
        <w:tc>
          <w:tcPr>
            <w:tcW w:w="900" w:type="dxa"/>
          </w:tcPr>
          <w:p w14:paraId="520B59A6"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2.5</w:t>
            </w:r>
          </w:p>
        </w:tc>
      </w:tr>
      <w:tr w:rsidR="002F45C5" w:rsidRPr="002F45C5" w14:paraId="210CD57B" w14:textId="77777777" w:rsidTr="00960BD5">
        <w:trPr>
          <w:trHeight w:val="158"/>
        </w:trPr>
        <w:tc>
          <w:tcPr>
            <w:cnfStyle w:val="001000000000" w:firstRow="0" w:lastRow="0" w:firstColumn="1" w:lastColumn="0" w:oddVBand="0" w:evenVBand="0" w:oddHBand="0" w:evenHBand="0" w:firstRowFirstColumn="0" w:firstRowLastColumn="0" w:lastRowFirstColumn="0" w:lastRowLastColumn="0"/>
            <w:tcW w:w="923" w:type="dxa"/>
          </w:tcPr>
          <w:p w14:paraId="47E3635E" w14:textId="77777777" w:rsidR="002F45C5" w:rsidRPr="002F45C5" w:rsidRDefault="002F45C5" w:rsidP="002F45C5">
            <w:pPr>
              <w:pStyle w:val="TableBody"/>
              <w:rPr>
                <w:b w:val="0"/>
              </w:rPr>
            </w:pPr>
            <w:r w:rsidRPr="002F45C5">
              <w:rPr>
                <w:b w:val="0"/>
              </w:rPr>
              <w:t>d6</w:t>
            </w:r>
          </w:p>
        </w:tc>
        <w:tc>
          <w:tcPr>
            <w:tcW w:w="900" w:type="dxa"/>
          </w:tcPr>
          <w:p w14:paraId="7967E017"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3.5</w:t>
            </w:r>
          </w:p>
        </w:tc>
      </w:tr>
      <w:tr w:rsidR="002F45C5" w:rsidRPr="002F45C5" w14:paraId="1CF71C16"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466A4BB" w14:textId="77777777" w:rsidR="002F45C5" w:rsidRPr="002F45C5" w:rsidRDefault="002F45C5" w:rsidP="002F45C5">
            <w:pPr>
              <w:pStyle w:val="TableBody"/>
              <w:rPr>
                <w:b w:val="0"/>
              </w:rPr>
            </w:pPr>
            <w:r w:rsidRPr="002F45C5">
              <w:rPr>
                <w:b w:val="0"/>
              </w:rPr>
              <w:t>d8</w:t>
            </w:r>
          </w:p>
        </w:tc>
        <w:tc>
          <w:tcPr>
            <w:tcW w:w="900" w:type="dxa"/>
          </w:tcPr>
          <w:p w14:paraId="70CA53A0"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4.5</w:t>
            </w:r>
          </w:p>
        </w:tc>
      </w:tr>
      <w:tr w:rsidR="002F45C5" w:rsidRPr="002F45C5" w14:paraId="68AEFDF0" w14:textId="77777777" w:rsidTr="00960BD5">
        <w:tc>
          <w:tcPr>
            <w:cnfStyle w:val="001000000000" w:firstRow="0" w:lastRow="0" w:firstColumn="1" w:lastColumn="0" w:oddVBand="0" w:evenVBand="0" w:oddHBand="0" w:evenHBand="0" w:firstRowFirstColumn="0" w:firstRowLastColumn="0" w:lastRowFirstColumn="0" w:lastRowLastColumn="0"/>
            <w:tcW w:w="923" w:type="dxa"/>
          </w:tcPr>
          <w:p w14:paraId="4EFD2E51" w14:textId="77777777" w:rsidR="002F45C5" w:rsidRPr="002F45C5" w:rsidRDefault="002F45C5" w:rsidP="002F45C5">
            <w:pPr>
              <w:pStyle w:val="TableBody"/>
              <w:rPr>
                <w:b w:val="0"/>
              </w:rPr>
            </w:pPr>
            <w:r w:rsidRPr="002F45C5">
              <w:rPr>
                <w:b w:val="0"/>
              </w:rPr>
              <w:t>d10</w:t>
            </w:r>
          </w:p>
        </w:tc>
        <w:tc>
          <w:tcPr>
            <w:tcW w:w="900" w:type="dxa"/>
          </w:tcPr>
          <w:p w14:paraId="61E6A759"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5.5</w:t>
            </w:r>
          </w:p>
        </w:tc>
      </w:tr>
      <w:tr w:rsidR="002F45C5" w:rsidRPr="002F45C5" w14:paraId="2C67418B"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1C50BCA7" w14:textId="77777777" w:rsidR="002F45C5" w:rsidRPr="002F45C5" w:rsidRDefault="002F45C5" w:rsidP="002F45C5">
            <w:pPr>
              <w:pStyle w:val="TableBody"/>
              <w:rPr>
                <w:b w:val="0"/>
              </w:rPr>
            </w:pPr>
            <w:r w:rsidRPr="002F45C5">
              <w:rPr>
                <w:b w:val="0"/>
              </w:rPr>
              <w:t>d12</w:t>
            </w:r>
          </w:p>
        </w:tc>
        <w:tc>
          <w:tcPr>
            <w:tcW w:w="900" w:type="dxa"/>
          </w:tcPr>
          <w:p w14:paraId="60620BB0"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6.5</w:t>
            </w:r>
          </w:p>
        </w:tc>
      </w:tr>
      <w:tr w:rsidR="002F45C5" w:rsidRPr="002F45C5" w14:paraId="7A727735" w14:textId="77777777" w:rsidTr="00960BD5">
        <w:tc>
          <w:tcPr>
            <w:cnfStyle w:val="001000000000" w:firstRow="0" w:lastRow="0" w:firstColumn="1" w:lastColumn="0" w:oddVBand="0" w:evenVBand="0" w:oddHBand="0" w:evenHBand="0" w:firstRowFirstColumn="0" w:firstRowLastColumn="0" w:lastRowFirstColumn="0" w:lastRowLastColumn="0"/>
            <w:tcW w:w="923" w:type="dxa"/>
          </w:tcPr>
          <w:p w14:paraId="104A4CD6" w14:textId="77777777" w:rsidR="002F45C5" w:rsidRPr="002F45C5" w:rsidRDefault="002F45C5" w:rsidP="002F45C5">
            <w:pPr>
              <w:pStyle w:val="TableBody"/>
              <w:rPr>
                <w:b w:val="0"/>
              </w:rPr>
            </w:pPr>
            <w:r w:rsidRPr="002F45C5">
              <w:rPr>
                <w:b w:val="0"/>
              </w:rPr>
              <w:t>d20</w:t>
            </w:r>
          </w:p>
        </w:tc>
        <w:tc>
          <w:tcPr>
            <w:tcW w:w="900" w:type="dxa"/>
          </w:tcPr>
          <w:p w14:paraId="0D727155"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10.5</w:t>
            </w:r>
          </w:p>
        </w:tc>
      </w:tr>
    </w:tbl>
    <w:p w14:paraId="14542857" w14:textId="77777777" w:rsidR="002F45C5" w:rsidRDefault="002F45C5" w:rsidP="00CC0EDE">
      <w:pPr>
        <w:pStyle w:val="StatBlockTitle"/>
        <w:spacing w:before="120"/>
      </w:pPr>
      <w:r>
        <w:t>Round Down</w:t>
      </w:r>
    </w:p>
    <w:p w14:paraId="7B9C3D49" w14:textId="4826B958" w:rsidR="00CB3A38" w:rsidRPr="002F45C5" w:rsidRDefault="002F45C5" w:rsidP="009052EA">
      <w:pPr>
        <w:pStyle w:val="StatBlockBody"/>
      </w:pPr>
      <w:r w:rsidRPr="002F45C5">
        <w:t>R</w:t>
      </w:r>
      <w:r w:rsidR="00CB3A38" w:rsidRPr="002F45C5">
        <w:t>ound down if a calculation re</w:t>
      </w:r>
      <w:r>
        <w:t xml:space="preserve">sults in a fraction, even if the fraction is </w:t>
      </w:r>
      <w:r w:rsidR="006D6A0F">
        <w:t>1/2</w:t>
      </w:r>
      <w:r>
        <w:t xml:space="preserve"> or </w:t>
      </w:r>
      <w:r w:rsidR="00D65B8F">
        <w:t>greater</w:t>
      </w:r>
      <w:r>
        <w:t>.</w:t>
      </w:r>
    </w:p>
    <w:p w14:paraId="33E815C0" w14:textId="4C6E6A81" w:rsidR="002F45C5" w:rsidRDefault="00562A10" w:rsidP="009052EA">
      <w:pPr>
        <w:pStyle w:val="StatBlockTitle"/>
      </w:pPr>
      <w:r>
        <w:t xml:space="preserve">Determining the </w:t>
      </w:r>
      <w:r w:rsidR="002F45C5">
        <w:t>Proficiency Bonus</w:t>
      </w:r>
    </w:p>
    <w:p w14:paraId="699746E1" w14:textId="77777777" w:rsidR="00CB3A38" w:rsidRDefault="00CB3A38" w:rsidP="009052EA">
      <w:pPr>
        <w:pStyle w:val="StatBlockBody"/>
      </w:pPr>
      <w:r w:rsidRPr="002F45C5">
        <w:t>If you need to know a creature’s proficiency bonus, consult the</w:t>
      </w:r>
      <w:r w:rsidR="002F45C5" w:rsidRPr="002F45C5">
        <w:t xml:space="preserve"> Proficiency Bonus by</w:t>
      </w:r>
      <w:r w:rsidR="002F45C5">
        <w:t xml:space="preserve"> Challenge Rating</w:t>
      </w:r>
      <w:r>
        <w:t xml:space="preserve"> table.</w:t>
      </w:r>
    </w:p>
    <w:p w14:paraId="6B8727A9" w14:textId="1D954928" w:rsidR="002F45C5" w:rsidRDefault="00D65B8F" w:rsidP="00D65B8F">
      <w:pPr>
        <w:pStyle w:val="TableTitle"/>
      </w:pPr>
      <w:r>
        <w:t>Proficiency Bonus by Challenge Rating</w:t>
      </w:r>
    </w:p>
    <w:tbl>
      <w:tblPr>
        <w:tblStyle w:val="41"/>
        <w:tblW w:w="0" w:type="auto"/>
        <w:tblLook w:val="04A0" w:firstRow="1" w:lastRow="0" w:firstColumn="1" w:lastColumn="0" w:noHBand="0" w:noVBand="1"/>
      </w:tblPr>
      <w:tblGrid>
        <w:gridCol w:w="1903"/>
        <w:gridCol w:w="1800"/>
      </w:tblGrid>
      <w:tr w:rsidR="00D65B8F" w:rsidRPr="00D65B8F" w14:paraId="32794824" w14:textId="77777777" w:rsidTr="00D65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42E1752" w14:textId="13C3BD2B" w:rsidR="00D65B8F" w:rsidRPr="00D65B8F" w:rsidRDefault="00D65B8F" w:rsidP="00D65B8F">
            <w:pPr>
              <w:pStyle w:val="TableBody"/>
              <w:jc w:val="center"/>
            </w:pPr>
            <w:r w:rsidRPr="00D65B8F">
              <w:t>Challenge</w:t>
            </w:r>
            <w:r>
              <w:t xml:space="preserve"> Rating</w:t>
            </w:r>
          </w:p>
        </w:tc>
        <w:tc>
          <w:tcPr>
            <w:tcW w:w="1800" w:type="dxa"/>
          </w:tcPr>
          <w:p w14:paraId="474162D4" w14:textId="7CF4268D" w:rsidR="00D65B8F" w:rsidRPr="00D65B8F" w:rsidRDefault="00D65B8F" w:rsidP="00D65B8F">
            <w:pPr>
              <w:pStyle w:val="TableBody"/>
              <w:jc w:val="center"/>
              <w:cnfStyle w:val="100000000000" w:firstRow="1" w:lastRow="0" w:firstColumn="0" w:lastColumn="0" w:oddVBand="0" w:evenVBand="0" w:oddHBand="0" w:evenHBand="0" w:firstRowFirstColumn="0" w:firstRowLastColumn="0" w:lastRowFirstColumn="0" w:lastRowLastColumn="0"/>
            </w:pPr>
            <w:r>
              <w:t>Proficiency Bonus</w:t>
            </w:r>
          </w:p>
        </w:tc>
      </w:tr>
      <w:tr w:rsidR="00D65B8F" w:rsidRPr="00D65B8F" w14:paraId="0BA89CBD"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2A951CD6" w14:textId="039F143B" w:rsidR="00D65B8F" w:rsidRPr="00D65B8F" w:rsidRDefault="005F50F3" w:rsidP="00D65B8F">
            <w:pPr>
              <w:pStyle w:val="TableBody"/>
              <w:jc w:val="center"/>
              <w:rPr>
                <w:b w:val="0"/>
              </w:rPr>
            </w:pPr>
            <w:r>
              <w:rPr>
                <w:b w:val="0"/>
              </w:rPr>
              <w:t>Up to</w:t>
            </w:r>
            <w:r w:rsidR="00FD3C52">
              <w:rPr>
                <w:b w:val="0"/>
              </w:rPr>
              <w:t xml:space="preserve"> 4</w:t>
            </w:r>
          </w:p>
        </w:tc>
        <w:tc>
          <w:tcPr>
            <w:tcW w:w="1800" w:type="dxa"/>
          </w:tcPr>
          <w:p w14:paraId="35800766"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+2</w:t>
            </w:r>
          </w:p>
        </w:tc>
      </w:tr>
      <w:tr w:rsidR="00D65B8F" w:rsidRPr="00D65B8F" w14:paraId="0F8C5551"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2DCB814F" w14:textId="14962DC9" w:rsidR="00D65B8F" w:rsidRPr="00D65B8F" w:rsidRDefault="005F50F3" w:rsidP="00D65B8F">
            <w:pPr>
              <w:pStyle w:val="TableBody"/>
              <w:jc w:val="center"/>
              <w:rPr>
                <w:b w:val="0"/>
              </w:rPr>
            </w:pPr>
            <w:r>
              <w:rPr>
                <w:b w:val="0"/>
              </w:rPr>
              <w:t>5–</w:t>
            </w:r>
            <w:r w:rsidR="00446668">
              <w:rPr>
                <w:b w:val="0"/>
              </w:rPr>
              <w:t>8</w:t>
            </w:r>
          </w:p>
        </w:tc>
        <w:tc>
          <w:tcPr>
            <w:tcW w:w="1800" w:type="dxa"/>
          </w:tcPr>
          <w:p w14:paraId="732C8F8F"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+3</w:t>
            </w:r>
          </w:p>
        </w:tc>
      </w:tr>
      <w:tr w:rsidR="00D65B8F" w:rsidRPr="00D65B8F" w14:paraId="5658D9D0"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FC7C613" w14:textId="2F8B6D99" w:rsidR="00D65B8F" w:rsidRPr="00D65B8F" w:rsidRDefault="005F50F3" w:rsidP="00D65B8F">
            <w:pPr>
              <w:pStyle w:val="TableBody"/>
              <w:jc w:val="center"/>
              <w:rPr>
                <w:b w:val="0"/>
              </w:rPr>
            </w:pPr>
            <w:r>
              <w:rPr>
                <w:b w:val="0"/>
              </w:rPr>
              <w:t>9–</w:t>
            </w:r>
            <w:r w:rsidR="00446668">
              <w:rPr>
                <w:b w:val="0"/>
              </w:rPr>
              <w:t>12</w:t>
            </w:r>
          </w:p>
        </w:tc>
        <w:tc>
          <w:tcPr>
            <w:tcW w:w="1800" w:type="dxa"/>
          </w:tcPr>
          <w:p w14:paraId="2E06CFA6"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+4</w:t>
            </w:r>
          </w:p>
        </w:tc>
      </w:tr>
      <w:tr w:rsidR="00D65B8F" w:rsidRPr="00D65B8F" w14:paraId="37EA64F7"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7126C6A3" w14:textId="1E3D29DB" w:rsidR="00D65B8F" w:rsidRPr="00D65B8F" w:rsidRDefault="005F50F3" w:rsidP="00D65B8F">
            <w:pPr>
              <w:pStyle w:val="TableBody"/>
              <w:jc w:val="center"/>
              <w:rPr>
                <w:b w:val="0"/>
              </w:rPr>
            </w:pPr>
            <w:r>
              <w:rPr>
                <w:b w:val="0"/>
              </w:rPr>
              <w:t>13–</w:t>
            </w:r>
            <w:r w:rsidR="00446668">
              <w:rPr>
                <w:b w:val="0"/>
              </w:rPr>
              <w:t>16</w:t>
            </w:r>
          </w:p>
        </w:tc>
        <w:tc>
          <w:tcPr>
            <w:tcW w:w="1800" w:type="dxa"/>
          </w:tcPr>
          <w:p w14:paraId="779F5E1D"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+5</w:t>
            </w:r>
          </w:p>
        </w:tc>
      </w:tr>
      <w:tr w:rsidR="00D65B8F" w:rsidRPr="00D65B8F" w14:paraId="0349739B"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5F45B0E" w14:textId="07187451" w:rsidR="00D65B8F" w:rsidRPr="00D65B8F" w:rsidRDefault="005F50F3" w:rsidP="00D65B8F">
            <w:pPr>
              <w:pStyle w:val="TableBody"/>
              <w:jc w:val="center"/>
              <w:rPr>
                <w:b w:val="0"/>
              </w:rPr>
            </w:pPr>
            <w:r>
              <w:rPr>
                <w:b w:val="0"/>
              </w:rPr>
              <w:t>17–</w:t>
            </w:r>
            <w:r w:rsidR="00446668">
              <w:rPr>
                <w:b w:val="0"/>
              </w:rPr>
              <w:t>20</w:t>
            </w:r>
          </w:p>
        </w:tc>
        <w:tc>
          <w:tcPr>
            <w:tcW w:w="1800" w:type="dxa"/>
          </w:tcPr>
          <w:p w14:paraId="6A5613FB"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+6</w:t>
            </w:r>
          </w:p>
        </w:tc>
      </w:tr>
      <w:tr w:rsidR="00D65B8F" w:rsidRPr="00D65B8F" w14:paraId="78237888"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151B0E76" w14:textId="433EF8E0" w:rsidR="00D65B8F" w:rsidRPr="00D65B8F" w:rsidRDefault="005F50F3" w:rsidP="00D65B8F">
            <w:pPr>
              <w:pStyle w:val="TableBody"/>
              <w:jc w:val="center"/>
              <w:rPr>
                <w:b w:val="0"/>
              </w:rPr>
            </w:pPr>
            <w:r>
              <w:rPr>
                <w:b w:val="0"/>
              </w:rPr>
              <w:t>21–</w:t>
            </w:r>
            <w:r w:rsidR="00446668">
              <w:rPr>
                <w:b w:val="0"/>
              </w:rPr>
              <w:t>24</w:t>
            </w:r>
          </w:p>
        </w:tc>
        <w:tc>
          <w:tcPr>
            <w:tcW w:w="1800" w:type="dxa"/>
          </w:tcPr>
          <w:p w14:paraId="4A068B86"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+7</w:t>
            </w:r>
          </w:p>
        </w:tc>
      </w:tr>
      <w:tr w:rsidR="00D65B8F" w:rsidRPr="00D65B8F" w14:paraId="5BF35AC7"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8F17716" w14:textId="7E442AF5" w:rsidR="00D65B8F" w:rsidRPr="00D65B8F" w:rsidRDefault="005F50F3" w:rsidP="00D65B8F">
            <w:pPr>
              <w:pStyle w:val="TableBody"/>
              <w:jc w:val="center"/>
              <w:rPr>
                <w:b w:val="0"/>
              </w:rPr>
            </w:pPr>
            <w:r>
              <w:rPr>
                <w:b w:val="0"/>
              </w:rPr>
              <w:t>25–</w:t>
            </w:r>
            <w:r w:rsidR="00446668">
              <w:rPr>
                <w:b w:val="0"/>
              </w:rPr>
              <w:t>28</w:t>
            </w:r>
          </w:p>
        </w:tc>
        <w:tc>
          <w:tcPr>
            <w:tcW w:w="1800" w:type="dxa"/>
          </w:tcPr>
          <w:p w14:paraId="627274AF"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+8</w:t>
            </w:r>
          </w:p>
        </w:tc>
      </w:tr>
      <w:tr w:rsidR="00D65B8F" w:rsidRPr="00D65B8F" w14:paraId="695037C1"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649ABE5C" w14:textId="2A17551A" w:rsidR="00D65B8F" w:rsidRPr="00D65B8F" w:rsidRDefault="00D65B8F" w:rsidP="00D65B8F">
            <w:pPr>
              <w:pStyle w:val="TableBody"/>
              <w:jc w:val="center"/>
              <w:rPr>
                <w:b w:val="0"/>
              </w:rPr>
            </w:pPr>
            <w:r w:rsidRPr="00D65B8F">
              <w:rPr>
                <w:b w:val="0"/>
              </w:rPr>
              <w:t>29</w:t>
            </w:r>
            <w:r w:rsidR="005F50F3">
              <w:rPr>
                <w:b w:val="0"/>
              </w:rPr>
              <w:t>–</w:t>
            </w:r>
            <w:r w:rsidR="00446668">
              <w:rPr>
                <w:b w:val="0"/>
              </w:rPr>
              <w:t>30</w:t>
            </w:r>
          </w:p>
        </w:tc>
        <w:tc>
          <w:tcPr>
            <w:tcW w:w="1800" w:type="dxa"/>
          </w:tcPr>
          <w:p w14:paraId="1F85C12A"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+9</w:t>
            </w:r>
          </w:p>
        </w:tc>
      </w:tr>
    </w:tbl>
    <w:p w14:paraId="6AB6C23E" w14:textId="5BD58D28" w:rsidR="001B5F50" w:rsidRPr="001B5F50" w:rsidRDefault="001B5F50" w:rsidP="00D65B8F">
      <w:pPr>
        <w:pStyle w:val="TableBody"/>
      </w:pPr>
    </w:p>
    <w:p w14:paraId="107A95BD" w14:textId="6963B377" w:rsidR="00D1488E" w:rsidRPr="00D1488E" w:rsidRDefault="00D1488E" w:rsidP="009052EA">
      <w:pPr>
        <w:pStyle w:val="StatBlockTitle"/>
        <w:rPr>
          <w:szCs w:val="22"/>
        </w:rPr>
      </w:pPr>
      <w:r w:rsidRPr="00D1488E">
        <w:t xml:space="preserve">Strength </w:t>
      </w:r>
      <w:r>
        <w:t xml:space="preserve">and Dexterity </w:t>
      </w:r>
      <w:r w:rsidRPr="00D1488E">
        <w:t>Saving Throws</w:t>
      </w:r>
    </w:p>
    <w:p w14:paraId="072A893A" w14:textId="14889E69" w:rsidR="00D1488E" w:rsidRDefault="00D1488E" w:rsidP="009052EA">
      <w:pPr>
        <w:pStyle w:val="StatBlockBody"/>
      </w:pPr>
      <w:r w:rsidRPr="00D1488E">
        <w:t>Use Strength saving throws only for effects that require active physical resistance</w:t>
      </w:r>
      <w:r>
        <w:t>, not effects that require resilience, which is represented by Constitution.</w:t>
      </w:r>
      <w:r w:rsidR="009052EA">
        <w:br/>
      </w:r>
      <w:r w:rsidR="009052EA">
        <w:tab/>
      </w:r>
      <w:r>
        <w:t xml:space="preserve">Also, you automatically fail a Strength or Dexterity saving throw if you’re </w:t>
      </w:r>
      <w:r w:rsidRPr="00D1488E">
        <w:t xml:space="preserve">paralyzed, petrified, stunned, </w:t>
      </w:r>
      <w:r>
        <w:t>or</w:t>
      </w:r>
      <w:r w:rsidRPr="00D1488E">
        <w:t xml:space="preserve"> unconscious</w:t>
      </w:r>
      <w:r>
        <w:t>, so never create an effect that imposes one of those conditions and then allows saving throws against it</w:t>
      </w:r>
      <w:r w:rsidRPr="00D1488E">
        <w:t>.</w:t>
      </w:r>
    </w:p>
    <w:p w14:paraId="65A26D93" w14:textId="77777777" w:rsidR="00E94789" w:rsidRPr="00E94789" w:rsidRDefault="00E94789" w:rsidP="009052EA">
      <w:pPr>
        <w:pStyle w:val="StatBlockTitle"/>
        <w:rPr>
          <w:szCs w:val="22"/>
        </w:rPr>
      </w:pPr>
      <w:r w:rsidRPr="00E94789">
        <w:t>Reach</w:t>
      </w:r>
    </w:p>
    <w:p w14:paraId="23528C87" w14:textId="5AF79992" w:rsidR="00E94789" w:rsidRPr="00E94789" w:rsidRDefault="00E94789" w:rsidP="009052EA">
      <w:pPr>
        <w:pStyle w:val="StatBlockBody"/>
        <w:rPr>
          <w:szCs w:val="22"/>
        </w:rPr>
      </w:pPr>
      <w:r w:rsidRPr="00E94789">
        <w:t xml:space="preserve">Avoid referring to a monster’s reach in an ability that has nothing to do with melee attacks or touch. </w:t>
      </w:r>
      <w:r w:rsidR="00E83FAA">
        <w:t>Give the</w:t>
      </w:r>
      <w:r w:rsidRPr="00E94789">
        <w:t xml:space="preserve"> ability a range. Doing so reduces the amount of cross-referencing the DM has to do.</w:t>
      </w:r>
    </w:p>
    <w:p w14:paraId="1D465A63" w14:textId="01F346C6" w:rsidR="00CA0C9B" w:rsidRDefault="00CA0C9B" w:rsidP="00960BD5">
      <w:pPr>
        <w:pStyle w:val="2"/>
      </w:pPr>
      <w:bookmarkStart w:id="5" w:name="_Toc71905990"/>
      <w:r>
        <w:t>Deprecated Design</w:t>
      </w:r>
      <w:bookmarkEnd w:id="5"/>
    </w:p>
    <w:p w14:paraId="6CEEDE56" w14:textId="76105EEF" w:rsidR="00CA0C9B" w:rsidRDefault="00CA0C9B" w:rsidP="004D660F">
      <w:pPr>
        <w:pStyle w:val="StatBlockBody"/>
      </w:pPr>
      <w:r>
        <w:t xml:space="preserve">The following elements from past books have been deprecated. </w:t>
      </w:r>
      <w:r w:rsidR="005755BF">
        <w:t>The</w:t>
      </w:r>
      <w:r w:rsidR="003C4EBF">
        <w:t xml:space="preserve">se </w:t>
      </w:r>
      <w:r w:rsidR="008A64B1">
        <w:t>elements</w:t>
      </w:r>
      <w:r w:rsidR="003C4EBF">
        <w:t xml:space="preserve"> remain functional, but please design alternatives in new stat blocks</w:t>
      </w:r>
      <w:r w:rsidR="00DB4604">
        <w:t>:</w:t>
      </w:r>
    </w:p>
    <w:p w14:paraId="22853F03" w14:textId="7A521F3D" w:rsidR="00BD463B" w:rsidRPr="00BD463B" w:rsidRDefault="00374EFC" w:rsidP="00BD463B">
      <w:pPr>
        <w:pStyle w:val="StatBlockHanging"/>
        <w:rPr>
          <w:rStyle w:val="BoldSerif"/>
          <w:b w:val="0"/>
          <w:bCs/>
        </w:rPr>
      </w:pPr>
      <w:r>
        <w:rPr>
          <w:rStyle w:val="BoldSerif"/>
        </w:rPr>
        <w:t>Brute.</w:t>
      </w:r>
      <w:r w:rsidR="005900AE">
        <w:rPr>
          <w:rStyle w:val="BoldSerif"/>
        </w:rPr>
        <w:t xml:space="preserve"> </w:t>
      </w:r>
      <w:r w:rsidR="00252FE1" w:rsidRPr="00252FE1">
        <w:rPr>
          <w:rStyle w:val="BoldSerif"/>
          <w:b w:val="0"/>
          <w:bCs/>
        </w:rPr>
        <w:t xml:space="preserve">Don’t use the Brute trait. </w:t>
      </w:r>
      <w:r w:rsidR="00252FE1">
        <w:rPr>
          <w:rStyle w:val="BoldSerif"/>
          <w:b w:val="0"/>
          <w:bCs/>
        </w:rPr>
        <w:t xml:space="preserve">If you want a creature to deal more damage with a weapon attack, you have other options: increasing Strength or Dexterity, </w:t>
      </w:r>
      <w:r w:rsidR="004B3E66">
        <w:rPr>
          <w:rStyle w:val="BoldSerif"/>
          <w:b w:val="0"/>
          <w:bCs/>
        </w:rPr>
        <w:t xml:space="preserve">adding </w:t>
      </w:r>
      <w:r w:rsidR="00B71F9B">
        <w:rPr>
          <w:rStyle w:val="BoldSerif"/>
          <w:b w:val="0"/>
          <w:bCs/>
        </w:rPr>
        <w:t>one or more attacks</w:t>
      </w:r>
      <w:r w:rsidR="004B3E66">
        <w:rPr>
          <w:rStyle w:val="BoldSerif"/>
          <w:b w:val="0"/>
          <w:bCs/>
        </w:rPr>
        <w:t xml:space="preserve"> to Multiattack, adding extra damage </w:t>
      </w:r>
      <w:r w:rsidR="00B71F9B">
        <w:rPr>
          <w:rStyle w:val="BoldSerif"/>
          <w:b w:val="0"/>
          <w:bCs/>
        </w:rPr>
        <w:t>of a certain type</w:t>
      </w:r>
      <w:r w:rsidR="004B3E66">
        <w:rPr>
          <w:rStyle w:val="BoldSerif"/>
          <w:b w:val="0"/>
          <w:bCs/>
        </w:rPr>
        <w:t xml:space="preserve">, </w:t>
      </w:r>
      <w:r w:rsidR="00B71F9B">
        <w:rPr>
          <w:rStyle w:val="BoldSerif"/>
          <w:b w:val="0"/>
          <w:bCs/>
        </w:rPr>
        <w:t>or</w:t>
      </w:r>
      <w:r w:rsidR="004B3E66">
        <w:rPr>
          <w:rStyle w:val="BoldSerif"/>
          <w:b w:val="0"/>
          <w:bCs/>
        </w:rPr>
        <w:t xml:space="preserve"> adding virtual damage through conditions.</w:t>
      </w:r>
    </w:p>
    <w:p w14:paraId="6F84C8E4" w14:textId="23CD6AF5" w:rsidR="00512DDC" w:rsidRDefault="00512DDC" w:rsidP="004D660F">
      <w:pPr>
        <w:pStyle w:val="StatBlockHanging"/>
      </w:pPr>
      <w:r>
        <w:rPr>
          <w:rStyle w:val="BoldSerif"/>
        </w:rPr>
        <w:t xml:space="preserve">Constructed/Undead/Etc. Nature. </w:t>
      </w:r>
      <w:r w:rsidR="009411A9">
        <w:t xml:space="preserve">Prior to </w:t>
      </w:r>
      <w:r w:rsidR="00A25810" w:rsidRPr="00276C1E">
        <w:rPr>
          <w:b/>
          <w:bCs/>
          <w:rPrChange w:id="6" w:author="Anton Palikhov" w:date="2022-01-04T23:36:00Z">
            <w:rPr/>
          </w:rPrChange>
        </w:rPr>
        <w:t>AVALANCHE</w:t>
      </w:r>
      <w:r w:rsidR="00A25810">
        <w:t xml:space="preserve"> </w:t>
      </w:r>
      <w:r w:rsidR="009411A9">
        <w:t xml:space="preserve">and </w:t>
      </w:r>
      <w:r w:rsidR="00A25810" w:rsidRPr="00276C1E">
        <w:rPr>
          <w:b/>
          <w:bCs/>
          <w:rPrChange w:id="7" w:author="Anton Palikhov" w:date="2022-01-04T23:36:00Z">
            <w:rPr/>
          </w:rPrChange>
        </w:rPr>
        <w:t>PICARD</w:t>
      </w:r>
      <w:r w:rsidR="009411A9">
        <w:t>, many undead, constructs, and other creatures with an unusual, or nonexistent, metabolism had a special trait that lived outside the stat block: Undead Nature, Constructed Nature, and the like. We are now putting such traits in the stat block</w:t>
      </w:r>
      <w:r w:rsidR="00B70CE8">
        <w:t xml:space="preserve"> and calling the trait Unusual Nature</w:t>
      </w:r>
      <w:r w:rsidR="009411A9">
        <w:t>. The content of th</w:t>
      </w:r>
      <w:r w:rsidR="001F3614">
        <w:t>is</w:t>
      </w:r>
      <w:r w:rsidR="009411A9">
        <w:t xml:space="preserve"> trait can vary from monster to monster, but the name should remain the same.</w:t>
      </w:r>
    </w:p>
    <w:p w14:paraId="00E5BE81" w14:textId="779EEE9D" w:rsidR="007C66C4" w:rsidRPr="009411A9" w:rsidRDefault="007C66C4" w:rsidP="004D660F">
      <w:pPr>
        <w:pStyle w:val="StatBlockHanging"/>
        <w:rPr>
          <w:rStyle w:val="BoldSerif"/>
          <w:b w:val="0"/>
        </w:rPr>
      </w:pPr>
      <w:r>
        <w:rPr>
          <w:rStyle w:val="BoldSerif"/>
        </w:rPr>
        <w:t>Embedded Spells.</w:t>
      </w:r>
      <w:r>
        <w:rPr>
          <w:rStyle w:val="BoldSerif"/>
          <w:b w:val="0"/>
        </w:rPr>
        <w:t xml:space="preserve"> We have experimented with writing out spells in stat blocks. Don’t do it.</w:t>
      </w:r>
      <w:r w:rsidR="00292F59">
        <w:rPr>
          <w:rStyle w:val="BoldSerif"/>
          <w:b w:val="0"/>
        </w:rPr>
        <w:t xml:space="preserve"> </w:t>
      </w:r>
      <w:r w:rsidR="007112F6">
        <w:rPr>
          <w:rStyle w:val="BoldSerif"/>
          <w:b w:val="0"/>
        </w:rPr>
        <w:t>Create an ad hoc ability instead.</w:t>
      </w:r>
    </w:p>
    <w:p w14:paraId="7A57EB7F" w14:textId="6A2A3C46" w:rsidR="00525167" w:rsidRDefault="00525167" w:rsidP="004D660F">
      <w:pPr>
        <w:pStyle w:val="StatBlockHanging"/>
      </w:pPr>
      <w:r>
        <w:rPr>
          <w:rStyle w:val="BoldSerif"/>
        </w:rPr>
        <w:t>False Appearance</w:t>
      </w:r>
      <w:r w:rsidRPr="00512DDC">
        <w:rPr>
          <w:rStyle w:val="BoldSerif"/>
        </w:rPr>
        <w:t xml:space="preserve">. </w:t>
      </w:r>
      <w:r>
        <w:t>Use the following trait format instead (</w:t>
      </w:r>
      <w:r w:rsidR="004D660F">
        <w:t>d</w:t>
      </w:r>
      <w:r>
        <w:t>etails might need to change depending on the creature’s specifics)</w:t>
      </w:r>
      <w:r w:rsidR="00731C9B">
        <w:t xml:space="preserve">: </w:t>
      </w:r>
    </w:p>
    <w:p w14:paraId="44B62D86" w14:textId="0FCBA505" w:rsidR="00A83E3C" w:rsidRPr="0049665B" w:rsidRDefault="00A83E3C" w:rsidP="00A83E3C">
      <w:pPr>
        <w:pStyle w:val="StatBlockBody"/>
      </w:pPr>
      <w:r w:rsidRPr="0096401A">
        <w:rPr>
          <w:rStyle w:val="InlineSubhead"/>
          <w:highlight w:val="yellow"/>
          <w:rPrChange w:id="8" w:author="Anton Palikhov" w:date="2022-01-04T04:30:00Z">
            <w:rPr>
              <w:rStyle w:val="InlineSubhead"/>
            </w:rPr>
          </w:rPrChange>
        </w:rPr>
        <w:t xml:space="preserve">False </w:t>
      </w:r>
      <w:r w:rsidR="00AC3806" w:rsidRPr="0096401A">
        <w:rPr>
          <w:rStyle w:val="InlineSubhead"/>
          <w:highlight w:val="yellow"/>
          <w:rPrChange w:id="9" w:author="Anton Palikhov" w:date="2022-01-04T04:30:00Z">
            <w:rPr>
              <w:rStyle w:val="InlineSubhead"/>
            </w:rPr>
          </w:rPrChange>
        </w:rPr>
        <w:t>Appearance</w:t>
      </w:r>
      <w:r w:rsidRPr="0096401A">
        <w:rPr>
          <w:rStyle w:val="InlineSubhead"/>
          <w:highlight w:val="yellow"/>
          <w:rPrChange w:id="10" w:author="Anton Palikhov" w:date="2022-01-04T04:30:00Z">
            <w:rPr>
              <w:rStyle w:val="InlineSubhead"/>
            </w:rPr>
          </w:rPrChange>
        </w:rPr>
        <w:t>.</w:t>
      </w:r>
      <w:r w:rsidRPr="00350110">
        <w:t xml:space="preserve"> </w:t>
      </w:r>
      <w:r>
        <w:t xml:space="preserve">If the swarm is motionless at the </w:t>
      </w:r>
      <w:r w:rsidRPr="0049665B">
        <w:t xml:space="preserve">start of combat, it has advantage on its initiative roll. Moreover, if a creature hasn’t observed the swarm move or act, </w:t>
      </w:r>
      <w:r w:rsidRPr="0096401A">
        <w:rPr>
          <w:highlight w:val="yellow"/>
          <w:rPrChange w:id="11" w:author="Anton Palikhov" w:date="2022-01-04T04:31:00Z">
            <w:rPr/>
          </w:rPrChange>
        </w:rPr>
        <w:t xml:space="preserve">that creature must succeed on a DC </w:t>
      </w:r>
      <w:r w:rsidR="00AF7252" w:rsidRPr="0096401A">
        <w:rPr>
          <w:highlight w:val="yellow"/>
          <w:rPrChange w:id="12" w:author="Anton Palikhov" w:date="2022-01-04T04:31:00Z">
            <w:rPr/>
          </w:rPrChange>
        </w:rPr>
        <w:t>18</w:t>
      </w:r>
      <w:r w:rsidRPr="0096401A">
        <w:rPr>
          <w:highlight w:val="yellow"/>
          <w:rPrChange w:id="13" w:author="Anton Palikhov" w:date="2022-01-04T04:31:00Z">
            <w:rPr/>
          </w:rPrChange>
        </w:rPr>
        <w:t xml:space="preserve"> </w:t>
      </w:r>
      <w:r w:rsidR="00AF7252" w:rsidRPr="0096401A">
        <w:rPr>
          <w:highlight w:val="yellow"/>
          <w:rPrChange w:id="14" w:author="Anton Palikhov" w:date="2022-01-04T04:31:00Z">
            <w:rPr/>
          </w:rPrChange>
        </w:rPr>
        <w:t>Intelligence</w:t>
      </w:r>
      <w:r w:rsidRPr="0096401A">
        <w:rPr>
          <w:highlight w:val="yellow"/>
          <w:rPrChange w:id="15" w:author="Anton Palikhov" w:date="2022-01-04T04:31:00Z">
            <w:rPr/>
          </w:rPrChange>
        </w:rPr>
        <w:t xml:space="preserve"> (</w:t>
      </w:r>
      <w:r w:rsidR="00AF7252" w:rsidRPr="0096401A">
        <w:rPr>
          <w:highlight w:val="yellow"/>
          <w:rPrChange w:id="16" w:author="Anton Palikhov" w:date="2022-01-04T04:31:00Z">
            <w:rPr/>
          </w:rPrChange>
        </w:rPr>
        <w:t>Investigation</w:t>
      </w:r>
      <w:r w:rsidRPr="0096401A">
        <w:rPr>
          <w:highlight w:val="yellow"/>
          <w:rPrChange w:id="17" w:author="Anton Palikhov" w:date="2022-01-04T04:31:00Z">
            <w:rPr/>
          </w:rPrChange>
        </w:rPr>
        <w:t>) check to discern that the swarm is animate.</w:t>
      </w:r>
    </w:p>
    <w:p w14:paraId="1DB5F6BF" w14:textId="446B17C9" w:rsidR="00157A71" w:rsidRPr="0049665B" w:rsidRDefault="00157A71" w:rsidP="004D660F">
      <w:pPr>
        <w:pStyle w:val="StatBlockHanging"/>
      </w:pPr>
      <w:r w:rsidRPr="0096401A">
        <w:rPr>
          <w:rStyle w:val="BoldSerif"/>
          <w:highlight w:val="lightGray"/>
          <w:rPrChange w:id="18" w:author="Anton Palikhov" w:date="2022-01-04T04:31:00Z">
            <w:rPr>
              <w:rStyle w:val="BoldSerif"/>
            </w:rPr>
          </w:rPrChange>
        </w:rPr>
        <w:t xml:space="preserve">Keen Senses. </w:t>
      </w:r>
      <w:r w:rsidR="005D1F71" w:rsidRPr="0096401A">
        <w:rPr>
          <w:highlight w:val="lightGray"/>
          <w:rPrChange w:id="19" w:author="Anton Palikhov" w:date="2022-01-04T04:31:00Z">
            <w:rPr/>
          </w:rPrChange>
        </w:rPr>
        <w:t xml:space="preserve">Instead of the Keen Senses trait, give </w:t>
      </w:r>
      <w:r w:rsidR="00B122A1" w:rsidRPr="0096401A">
        <w:rPr>
          <w:highlight w:val="lightGray"/>
          <w:rPrChange w:id="20" w:author="Anton Palikhov" w:date="2022-01-04T04:31:00Z">
            <w:rPr/>
          </w:rPrChange>
        </w:rPr>
        <w:t>the</w:t>
      </w:r>
      <w:r w:rsidR="005D1F71" w:rsidRPr="0096401A">
        <w:rPr>
          <w:highlight w:val="lightGray"/>
          <w:rPrChange w:id="21" w:author="Anton Palikhov" w:date="2022-01-04T04:31:00Z">
            <w:rPr/>
          </w:rPrChange>
        </w:rPr>
        <w:t xml:space="preserve"> creature </w:t>
      </w:r>
      <w:r w:rsidR="00B122A1" w:rsidRPr="0096401A">
        <w:rPr>
          <w:highlight w:val="lightGray"/>
          <w:rPrChange w:id="22" w:author="Anton Palikhov" w:date="2022-01-04T04:31:00Z">
            <w:rPr/>
          </w:rPrChange>
        </w:rPr>
        <w:t>a</w:t>
      </w:r>
      <w:r w:rsidR="005D1F71" w:rsidRPr="0096401A">
        <w:rPr>
          <w:highlight w:val="lightGray"/>
          <w:rPrChange w:id="23" w:author="Anton Palikhov" w:date="2022-01-04T04:31:00Z">
            <w:rPr/>
          </w:rPrChange>
        </w:rPr>
        <w:t xml:space="preserve"> Perception skill </w:t>
      </w:r>
      <w:r w:rsidR="00B122A1" w:rsidRPr="0096401A">
        <w:rPr>
          <w:highlight w:val="lightGray"/>
          <w:rPrChange w:id="24" w:author="Anton Palikhov" w:date="2022-01-04T04:31:00Z">
            <w:rPr/>
          </w:rPrChange>
        </w:rPr>
        <w:t>modifier that includes</w:t>
      </w:r>
      <w:r w:rsidR="005D1F71" w:rsidRPr="0096401A">
        <w:rPr>
          <w:highlight w:val="lightGray"/>
          <w:rPrChange w:id="25" w:author="Anton Palikhov" w:date="2022-01-04T04:31:00Z">
            <w:rPr/>
          </w:rPrChange>
        </w:rPr>
        <w:t xml:space="preserve"> </w:t>
      </w:r>
      <w:r w:rsidR="00B122A1" w:rsidRPr="0096401A">
        <w:rPr>
          <w:highlight w:val="lightGray"/>
          <w:rPrChange w:id="26" w:author="Anton Palikhov" w:date="2022-01-04T04:31:00Z">
            <w:rPr/>
          </w:rPrChange>
        </w:rPr>
        <w:t xml:space="preserve">either </w:t>
      </w:r>
      <w:r w:rsidR="005D1F71" w:rsidRPr="0096401A">
        <w:rPr>
          <w:highlight w:val="lightGray"/>
          <w:rPrChange w:id="27" w:author="Anton Palikhov" w:date="2022-01-04T04:31:00Z">
            <w:rPr/>
          </w:rPrChange>
        </w:rPr>
        <w:t>its proficiency bonus</w:t>
      </w:r>
      <w:r w:rsidR="00B122A1" w:rsidRPr="0096401A">
        <w:rPr>
          <w:highlight w:val="lightGray"/>
          <w:rPrChange w:id="28" w:author="Anton Palikhov" w:date="2022-01-04T04:31:00Z">
            <w:rPr/>
          </w:rPrChange>
        </w:rPr>
        <w:t xml:space="preserve"> or double its proficiency bonus (expertise)</w:t>
      </w:r>
      <w:r w:rsidRPr="0096401A">
        <w:rPr>
          <w:highlight w:val="lightGray"/>
          <w:rPrChange w:id="29" w:author="Anton Palikhov" w:date="2022-01-04T04:31:00Z">
            <w:rPr/>
          </w:rPrChange>
        </w:rPr>
        <w:t>.</w:t>
      </w:r>
    </w:p>
    <w:p w14:paraId="2348214B" w14:textId="3B856617" w:rsidR="009E7935" w:rsidRDefault="009E7935" w:rsidP="004D660F">
      <w:pPr>
        <w:pStyle w:val="StatBlockHanging"/>
      </w:pPr>
      <w:r w:rsidRPr="0096401A">
        <w:rPr>
          <w:rStyle w:val="BoldSerif"/>
          <w:highlight w:val="red"/>
          <w:rPrChange w:id="30" w:author="Anton Palikhov" w:date="2022-01-04T04:31:00Z">
            <w:rPr>
              <w:rStyle w:val="BoldSerif"/>
            </w:rPr>
          </w:rPrChange>
        </w:rPr>
        <w:t>Magic Weapons</w:t>
      </w:r>
      <w:r w:rsidR="007C3FC6" w:rsidRPr="0096401A">
        <w:rPr>
          <w:rStyle w:val="BoldSerif"/>
          <w:highlight w:val="red"/>
          <w:rPrChange w:id="31" w:author="Anton Palikhov" w:date="2022-01-04T04:31:00Z">
            <w:rPr>
              <w:rStyle w:val="BoldSerif"/>
            </w:rPr>
          </w:rPrChange>
        </w:rPr>
        <w:t>.</w:t>
      </w:r>
      <w:r w:rsidR="00EC7004" w:rsidRPr="0096401A">
        <w:rPr>
          <w:rStyle w:val="BoldSerif"/>
          <w:highlight w:val="red"/>
          <w:rPrChange w:id="32" w:author="Anton Palikhov" w:date="2022-01-04T04:31:00Z">
            <w:rPr>
              <w:rStyle w:val="BoldSerif"/>
            </w:rPr>
          </w:rPrChange>
        </w:rPr>
        <w:t xml:space="preserve"> </w:t>
      </w:r>
      <w:r w:rsidR="00EC7004" w:rsidRPr="0096401A">
        <w:rPr>
          <w:rStyle w:val="BoldSerif"/>
          <w:b w:val="0"/>
          <w:bCs/>
          <w:highlight w:val="red"/>
          <w:rPrChange w:id="33" w:author="Anton Palikhov" w:date="2022-01-04T04:31:00Z">
            <w:rPr>
              <w:rStyle w:val="BoldSerif"/>
              <w:b w:val="0"/>
              <w:bCs/>
            </w:rPr>
          </w:rPrChange>
        </w:rPr>
        <w:t xml:space="preserve">Don’t use the Magic Weapons trait. </w:t>
      </w:r>
      <w:r w:rsidR="007C3FC6" w:rsidRPr="0096401A">
        <w:rPr>
          <w:highlight w:val="red"/>
          <w:rPrChange w:id="34" w:author="Anton Palikhov" w:date="2022-01-04T04:31:00Z">
            <w:rPr/>
          </w:rPrChange>
        </w:rPr>
        <w:t>U</w:t>
      </w:r>
      <w:r w:rsidRPr="0096401A">
        <w:rPr>
          <w:highlight w:val="red"/>
          <w:rPrChange w:id="35" w:author="Anton Palikhov" w:date="2022-01-04T04:31:00Z">
            <w:rPr/>
          </w:rPrChange>
        </w:rPr>
        <w:t>se damage types—such as fire, force, necrotic, and radiant—to make attacks feel magical</w:t>
      </w:r>
      <w:r w:rsidR="007C3FC6" w:rsidRPr="0096401A">
        <w:rPr>
          <w:highlight w:val="red"/>
          <w:rPrChange w:id="36" w:author="Anton Palikhov" w:date="2022-01-04T04:31:00Z">
            <w:rPr/>
          </w:rPrChange>
        </w:rPr>
        <w:t>.</w:t>
      </w:r>
    </w:p>
    <w:p w14:paraId="07AA65BD" w14:textId="7E280439" w:rsidR="00BD463B" w:rsidRPr="00BD463B" w:rsidRDefault="00BD463B" w:rsidP="004D660F">
      <w:pPr>
        <w:pStyle w:val="StatBlockHanging"/>
      </w:pPr>
      <w:r>
        <w:rPr>
          <w:rStyle w:val="BoldSerif"/>
        </w:rPr>
        <w:t>Multiple Similar Actions.</w:t>
      </w:r>
      <w:r>
        <w:t xml:space="preserve"> Don’t include multiple actions that essentially do the same thing. The </w:t>
      </w:r>
      <w:r>
        <w:rPr>
          <w:i/>
          <w:iCs/>
        </w:rPr>
        <w:t>Monster Manual</w:t>
      </w:r>
      <w:r>
        <w:t xml:space="preserve"> contains some creatures that have two or more </w:t>
      </w:r>
      <w:r w:rsidR="00143EEB">
        <w:t>melee attacks</w:t>
      </w:r>
      <w:r>
        <w:t xml:space="preserve"> that are </w:t>
      </w:r>
      <w:r w:rsidR="00143EEB">
        <w:t xml:space="preserve">experientially identical, aside from different damage types. </w:t>
      </w:r>
      <w:r w:rsidR="00143EEB" w:rsidRPr="0096401A">
        <w:rPr>
          <w:highlight w:val="red"/>
          <w:rPrChange w:id="37" w:author="Anton Palikhov" w:date="2022-01-04T04:31:00Z">
            <w:rPr/>
          </w:rPrChange>
        </w:rPr>
        <w:t>For an example, look at the vrock’s Beak and Talons. In the future, a special effect will be added to one of those actions, or they will be combined into a single Rend action. The point is that each action should have something experientially distinctive about it.</w:t>
      </w:r>
    </w:p>
    <w:p w14:paraId="21320F97" w14:textId="59B28D4A" w:rsidR="009E7935" w:rsidRPr="0049665B" w:rsidRDefault="009E7935" w:rsidP="004D660F">
      <w:pPr>
        <w:pStyle w:val="StatBlockHanging"/>
      </w:pPr>
      <w:r w:rsidRPr="0096401A">
        <w:rPr>
          <w:rStyle w:val="BoldSerif"/>
          <w:highlight w:val="red"/>
          <w:rPrChange w:id="38" w:author="Anton Palikhov" w:date="2022-01-04T04:31:00Z">
            <w:rPr>
              <w:rStyle w:val="BoldSerif"/>
            </w:rPr>
          </w:rPrChange>
        </w:rPr>
        <w:t>Relentless</w:t>
      </w:r>
      <w:r w:rsidR="00B539ED" w:rsidRPr="0096401A">
        <w:rPr>
          <w:rStyle w:val="BoldSerif"/>
          <w:highlight w:val="red"/>
          <w:rPrChange w:id="39" w:author="Anton Palikhov" w:date="2022-01-04T04:31:00Z">
            <w:rPr>
              <w:rStyle w:val="BoldSerif"/>
            </w:rPr>
          </w:rPrChange>
        </w:rPr>
        <w:t>.</w:t>
      </w:r>
      <w:r w:rsidR="00B539ED" w:rsidRPr="0096401A">
        <w:rPr>
          <w:highlight w:val="red"/>
          <w:rPrChange w:id="40" w:author="Anton Palikhov" w:date="2022-01-04T04:31:00Z">
            <w:rPr/>
          </w:rPrChange>
        </w:rPr>
        <w:t xml:space="preserve"> </w:t>
      </w:r>
      <w:r w:rsidR="00EC7004" w:rsidRPr="0096401A">
        <w:rPr>
          <w:highlight w:val="red"/>
          <w:rPrChange w:id="41" w:author="Anton Palikhov" w:date="2022-01-04T04:31:00Z">
            <w:rPr/>
          </w:rPrChange>
        </w:rPr>
        <w:t xml:space="preserve">Instead of using Relentless, </w:t>
      </w:r>
      <w:r w:rsidR="005262A0" w:rsidRPr="0096401A">
        <w:rPr>
          <w:highlight w:val="red"/>
          <w:rPrChange w:id="42" w:author="Anton Palikhov" w:date="2022-01-04T04:31:00Z">
            <w:rPr/>
          </w:rPrChange>
        </w:rPr>
        <w:t>g</w:t>
      </w:r>
      <w:r w:rsidRPr="0096401A">
        <w:rPr>
          <w:highlight w:val="red"/>
          <w:rPrChange w:id="43" w:author="Anton Palikhov" w:date="2022-01-04T04:31:00Z">
            <w:rPr/>
          </w:rPrChange>
        </w:rPr>
        <w:t>ive the monster more hit points or a feature like Undead Fortitude</w:t>
      </w:r>
      <w:r w:rsidR="009D74F3" w:rsidRPr="0096401A">
        <w:rPr>
          <w:highlight w:val="red"/>
          <w:rPrChange w:id="44" w:author="Anton Palikhov" w:date="2022-01-04T04:31:00Z">
            <w:rPr/>
          </w:rPrChange>
        </w:rPr>
        <w:t>.</w:t>
      </w:r>
    </w:p>
    <w:p w14:paraId="7DF3BAAA" w14:textId="1FFBA16A" w:rsidR="00C82C97" w:rsidRDefault="00C82C97" w:rsidP="004D660F">
      <w:pPr>
        <w:pStyle w:val="StatBlockHanging"/>
      </w:pPr>
      <w:r w:rsidRPr="0096401A">
        <w:rPr>
          <w:rStyle w:val="BoldSerif"/>
          <w:highlight w:val="red"/>
          <w:rPrChange w:id="45" w:author="Anton Palikhov" w:date="2022-01-04T04:32:00Z">
            <w:rPr>
              <w:rStyle w:val="BoldSerif"/>
            </w:rPr>
          </w:rPrChange>
        </w:rPr>
        <w:t>Shapechanger.</w:t>
      </w:r>
      <w:r w:rsidRPr="0096401A">
        <w:rPr>
          <w:highlight w:val="red"/>
          <w:rPrChange w:id="46" w:author="Anton Palikhov" w:date="2022-01-04T04:32:00Z">
            <w:rPr/>
          </w:rPrChange>
        </w:rPr>
        <w:t xml:space="preserve"> The shapechanger tag should no longer be used.</w:t>
      </w:r>
    </w:p>
    <w:p w14:paraId="188CE96D" w14:textId="17172460" w:rsidR="009E7935" w:rsidRDefault="009E7935" w:rsidP="004D660F">
      <w:pPr>
        <w:pStyle w:val="StatBlockHanging"/>
      </w:pPr>
      <w:r w:rsidRPr="0096401A">
        <w:rPr>
          <w:rStyle w:val="BoldSerif"/>
          <w:highlight w:val="red"/>
          <w:rPrChange w:id="47" w:author="Anton Palikhov" w:date="2022-01-04T04:32:00Z">
            <w:rPr>
              <w:rStyle w:val="BoldSerif"/>
            </w:rPr>
          </w:rPrChange>
        </w:rPr>
        <w:t>Sneak Attack</w:t>
      </w:r>
      <w:r w:rsidR="00B539ED" w:rsidRPr="0096401A">
        <w:rPr>
          <w:rStyle w:val="BoldSerif"/>
          <w:highlight w:val="red"/>
          <w:rPrChange w:id="48" w:author="Anton Palikhov" w:date="2022-01-04T04:32:00Z">
            <w:rPr>
              <w:rStyle w:val="BoldSerif"/>
            </w:rPr>
          </w:rPrChange>
        </w:rPr>
        <w:t>.</w:t>
      </w:r>
      <w:r w:rsidRPr="0096401A">
        <w:rPr>
          <w:highlight w:val="red"/>
          <w:rPrChange w:id="49" w:author="Anton Palikhov" w:date="2022-01-04T04:32:00Z">
            <w:rPr/>
          </w:rPrChange>
        </w:rPr>
        <w:t xml:space="preserve"> </w:t>
      </w:r>
      <w:r w:rsidR="005262A0" w:rsidRPr="0096401A">
        <w:rPr>
          <w:highlight w:val="red"/>
          <w:rPrChange w:id="50" w:author="Anton Palikhov" w:date="2022-01-04T04:32:00Z">
            <w:rPr/>
          </w:rPrChange>
        </w:rPr>
        <w:t>Rather than using Sneak Attack, b</w:t>
      </w:r>
      <w:r w:rsidRPr="0096401A">
        <w:rPr>
          <w:highlight w:val="red"/>
          <w:rPrChange w:id="51" w:author="Anton Palikhov" w:date="2022-01-04T04:32:00Z">
            <w:rPr/>
          </w:rPrChange>
        </w:rPr>
        <w:t>uild the extra damage into the monster’s weapon attacks</w:t>
      </w:r>
      <w:r w:rsidR="00831FFF" w:rsidRPr="0096401A">
        <w:rPr>
          <w:highlight w:val="red"/>
          <w:rPrChange w:id="52" w:author="Anton Palikhov" w:date="2022-01-04T04:32:00Z">
            <w:rPr/>
          </w:rPrChange>
        </w:rPr>
        <w:t>,</w:t>
      </w:r>
      <w:r w:rsidRPr="0096401A">
        <w:rPr>
          <w:highlight w:val="red"/>
          <w:rPrChange w:id="53" w:author="Anton Palikhov" w:date="2022-01-04T04:32:00Z">
            <w:rPr/>
          </w:rPrChange>
        </w:rPr>
        <w:t xml:space="preserve"> or give </w:t>
      </w:r>
      <w:r w:rsidR="00831FFF" w:rsidRPr="0096401A">
        <w:rPr>
          <w:highlight w:val="red"/>
          <w:rPrChange w:id="54" w:author="Anton Palikhov" w:date="2022-01-04T04:32:00Z">
            <w:rPr/>
          </w:rPrChange>
        </w:rPr>
        <w:t>the monster</w:t>
      </w:r>
      <w:r w:rsidRPr="0096401A">
        <w:rPr>
          <w:highlight w:val="red"/>
          <w:rPrChange w:id="55" w:author="Anton Palikhov" w:date="2022-01-04T04:32:00Z">
            <w:rPr/>
          </w:rPrChange>
        </w:rPr>
        <w:t xml:space="preserve"> a special action that feels like a sneak</w:t>
      </w:r>
      <w:r w:rsidR="0039234B" w:rsidRPr="0096401A">
        <w:rPr>
          <w:highlight w:val="red"/>
          <w:rPrChange w:id="56" w:author="Anton Palikhov" w:date="2022-01-04T04:32:00Z">
            <w:rPr/>
          </w:rPrChange>
        </w:rPr>
        <w:t>y</w:t>
      </w:r>
      <w:r w:rsidRPr="0096401A">
        <w:rPr>
          <w:highlight w:val="red"/>
          <w:rPrChange w:id="57" w:author="Anton Palikhov" w:date="2022-01-04T04:32:00Z">
            <w:rPr/>
          </w:rPrChange>
        </w:rPr>
        <w:t xml:space="preserve"> attack</w:t>
      </w:r>
      <w:r w:rsidR="00B539ED" w:rsidRPr="0096401A">
        <w:rPr>
          <w:highlight w:val="red"/>
          <w:rPrChange w:id="58" w:author="Anton Palikhov" w:date="2022-01-04T04:32:00Z">
            <w:rPr/>
          </w:rPrChange>
        </w:rPr>
        <w:t>.</w:t>
      </w:r>
    </w:p>
    <w:p w14:paraId="25C6DC42" w14:textId="490D0EC6" w:rsidR="005B61C5" w:rsidRPr="005C0E12" w:rsidRDefault="005B61C5" w:rsidP="004D660F">
      <w:pPr>
        <w:pStyle w:val="StatBlockHanging"/>
        <w:rPr>
          <w:sz w:val="24"/>
          <w:szCs w:val="24"/>
        </w:rPr>
      </w:pPr>
      <w:r w:rsidRPr="0096401A">
        <w:rPr>
          <w:rStyle w:val="BoldSerif"/>
          <w:highlight w:val="red"/>
          <w:rPrChange w:id="59" w:author="Anton Palikhov" w:date="2022-01-04T04:32:00Z">
            <w:rPr>
              <w:rStyle w:val="BoldSerif"/>
            </w:rPr>
          </w:rPrChange>
        </w:rPr>
        <w:t>Spellcasting</w:t>
      </w:r>
      <w:r w:rsidR="007C580C" w:rsidRPr="0096401A">
        <w:rPr>
          <w:rStyle w:val="BoldSerif"/>
          <w:highlight w:val="red"/>
          <w:rPrChange w:id="60" w:author="Anton Palikhov" w:date="2022-01-04T04:32:00Z">
            <w:rPr>
              <w:rStyle w:val="BoldSerif"/>
            </w:rPr>
          </w:rPrChange>
        </w:rPr>
        <w:t xml:space="preserve"> </w:t>
      </w:r>
      <w:r w:rsidR="008A112C" w:rsidRPr="0096401A">
        <w:rPr>
          <w:rStyle w:val="BoldSerif"/>
          <w:highlight w:val="red"/>
          <w:rPrChange w:id="61" w:author="Anton Palikhov" w:date="2022-01-04T04:32:00Z">
            <w:rPr>
              <w:rStyle w:val="BoldSerif"/>
            </w:rPr>
          </w:rPrChange>
        </w:rPr>
        <w:t>/</w:t>
      </w:r>
      <w:r w:rsidR="007C580C" w:rsidRPr="0096401A">
        <w:rPr>
          <w:rStyle w:val="BoldSerif"/>
          <w:highlight w:val="red"/>
          <w:rPrChange w:id="62" w:author="Anton Palikhov" w:date="2022-01-04T04:32:00Z">
            <w:rPr>
              <w:rStyle w:val="BoldSerif"/>
            </w:rPr>
          </w:rPrChange>
        </w:rPr>
        <w:t xml:space="preserve"> </w:t>
      </w:r>
      <w:r w:rsidR="008A112C" w:rsidRPr="0096401A">
        <w:rPr>
          <w:rStyle w:val="BoldSerif"/>
          <w:highlight w:val="red"/>
          <w:rPrChange w:id="63" w:author="Anton Palikhov" w:date="2022-01-04T04:32:00Z">
            <w:rPr>
              <w:rStyle w:val="BoldSerif"/>
            </w:rPr>
          </w:rPrChange>
        </w:rPr>
        <w:t>Innate Spellcasting</w:t>
      </w:r>
      <w:r w:rsidR="003156F0" w:rsidRPr="0096401A">
        <w:rPr>
          <w:rStyle w:val="BoldSerif"/>
          <w:highlight w:val="red"/>
          <w:rPrChange w:id="64" w:author="Anton Palikhov" w:date="2022-01-04T04:32:00Z">
            <w:rPr>
              <w:rStyle w:val="BoldSerif"/>
            </w:rPr>
          </w:rPrChange>
        </w:rPr>
        <w:t>.</w:t>
      </w:r>
      <w:r w:rsidR="003156F0" w:rsidRPr="0096401A">
        <w:rPr>
          <w:highlight w:val="red"/>
          <w:rPrChange w:id="65" w:author="Anton Palikhov" w:date="2022-01-04T04:32:00Z">
            <w:rPr/>
          </w:rPrChange>
        </w:rPr>
        <w:t xml:space="preserve"> </w:t>
      </w:r>
      <w:r w:rsidR="008A112C" w:rsidRPr="0096401A">
        <w:rPr>
          <w:highlight w:val="red"/>
          <w:rPrChange w:id="66" w:author="Anton Palikhov" w:date="2022-01-04T04:32:00Z">
            <w:rPr/>
          </w:rPrChange>
        </w:rPr>
        <w:t xml:space="preserve">Instead of presenting Spellcasting or Innate Spellcasting as a trait, present it as an action, and build Spellcasting like Innate Spellcasting (no spell slots, and lean on uses per day). </w:t>
      </w:r>
      <w:r w:rsidR="00E87342" w:rsidRPr="0096401A">
        <w:rPr>
          <w:highlight w:val="red"/>
          <w:rPrChange w:id="67" w:author="Anton Palikhov" w:date="2022-01-04T04:32:00Z">
            <w:rPr/>
          </w:rPrChange>
        </w:rPr>
        <w:t>See “Spellcasting Action” later in this doc for more guidance.</w:t>
      </w:r>
    </w:p>
    <w:p w14:paraId="70E3BEB4" w14:textId="3B66E9D1" w:rsidR="009E7935" w:rsidRDefault="009E7935" w:rsidP="004D660F">
      <w:pPr>
        <w:pStyle w:val="StatBlockHanging"/>
      </w:pPr>
      <w:r w:rsidRPr="0096401A">
        <w:rPr>
          <w:rStyle w:val="BoldSerif"/>
          <w:highlight w:val="red"/>
          <w:rPrChange w:id="68" w:author="Anton Palikhov" w:date="2022-01-04T04:32:00Z">
            <w:rPr>
              <w:rStyle w:val="BoldSerif"/>
            </w:rPr>
          </w:rPrChange>
        </w:rPr>
        <w:t xml:space="preserve">Spellcasting that </w:t>
      </w:r>
      <w:r w:rsidR="00C82C97" w:rsidRPr="0096401A">
        <w:rPr>
          <w:rStyle w:val="BoldSerif"/>
          <w:highlight w:val="red"/>
          <w:rPrChange w:id="69" w:author="Anton Palikhov" w:date="2022-01-04T04:32:00Z">
            <w:rPr>
              <w:rStyle w:val="BoldSerif"/>
            </w:rPr>
          </w:rPrChange>
        </w:rPr>
        <w:t>Mimics</w:t>
      </w:r>
      <w:r w:rsidRPr="0096401A">
        <w:rPr>
          <w:rStyle w:val="BoldSerif"/>
          <w:highlight w:val="red"/>
          <w:rPrChange w:id="70" w:author="Anton Palikhov" w:date="2022-01-04T04:32:00Z">
            <w:rPr>
              <w:rStyle w:val="BoldSerif"/>
            </w:rPr>
          </w:rPrChange>
        </w:rPr>
        <w:t xml:space="preserve"> Pact Magic</w:t>
      </w:r>
      <w:r w:rsidR="00B539ED" w:rsidRPr="0096401A">
        <w:rPr>
          <w:rStyle w:val="BoldSerif"/>
          <w:highlight w:val="red"/>
          <w:rPrChange w:id="71" w:author="Anton Palikhov" w:date="2022-01-04T04:32:00Z">
            <w:rPr>
              <w:rStyle w:val="BoldSerif"/>
            </w:rPr>
          </w:rPrChange>
        </w:rPr>
        <w:t>.</w:t>
      </w:r>
      <w:r w:rsidRPr="0096401A">
        <w:rPr>
          <w:highlight w:val="red"/>
          <w:rPrChange w:id="72" w:author="Anton Palikhov" w:date="2022-01-04T04:32:00Z">
            <w:rPr/>
          </w:rPrChange>
        </w:rPr>
        <w:t xml:space="preserve"> </w:t>
      </w:r>
      <w:r w:rsidR="00F6100F" w:rsidRPr="0096401A">
        <w:rPr>
          <w:highlight w:val="red"/>
          <w:rPrChange w:id="73" w:author="Anton Palikhov" w:date="2022-01-04T04:32:00Z">
            <w:rPr/>
          </w:rPrChange>
        </w:rPr>
        <w:t xml:space="preserve">If you want a creature to have something akin to warlock </w:t>
      </w:r>
      <w:r w:rsidR="00C82C97" w:rsidRPr="0096401A">
        <w:rPr>
          <w:highlight w:val="red"/>
          <w:rPrChange w:id="74" w:author="Anton Palikhov" w:date="2022-01-04T04:32:00Z">
            <w:rPr/>
          </w:rPrChange>
        </w:rPr>
        <w:t>P</w:t>
      </w:r>
      <w:r w:rsidR="00F6100F" w:rsidRPr="0096401A">
        <w:rPr>
          <w:highlight w:val="red"/>
          <w:rPrChange w:id="75" w:author="Anton Palikhov" w:date="2022-01-04T04:32:00Z">
            <w:rPr/>
          </w:rPrChange>
        </w:rPr>
        <w:t xml:space="preserve">act </w:t>
      </w:r>
      <w:r w:rsidR="00C82C97" w:rsidRPr="0096401A">
        <w:rPr>
          <w:highlight w:val="red"/>
          <w:rPrChange w:id="76" w:author="Anton Palikhov" w:date="2022-01-04T04:32:00Z">
            <w:rPr/>
          </w:rPrChange>
        </w:rPr>
        <w:t>M</w:t>
      </w:r>
      <w:r w:rsidR="00F6100F" w:rsidRPr="0096401A">
        <w:rPr>
          <w:highlight w:val="red"/>
          <w:rPrChange w:id="77" w:author="Anton Palikhov" w:date="2022-01-04T04:32:00Z">
            <w:rPr/>
          </w:rPrChange>
        </w:rPr>
        <w:t>agic, g</w:t>
      </w:r>
      <w:r w:rsidRPr="0096401A">
        <w:rPr>
          <w:highlight w:val="red"/>
          <w:rPrChange w:id="78" w:author="Anton Palikhov" w:date="2022-01-04T04:32:00Z">
            <w:rPr/>
          </w:rPrChange>
        </w:rPr>
        <w:t xml:space="preserve">ive </w:t>
      </w:r>
      <w:r w:rsidR="00F6100F" w:rsidRPr="0096401A">
        <w:rPr>
          <w:highlight w:val="red"/>
          <w:rPrChange w:id="79" w:author="Anton Palikhov" w:date="2022-01-04T04:32:00Z">
            <w:rPr/>
          </w:rPrChange>
        </w:rPr>
        <w:t>it</w:t>
      </w:r>
      <w:r w:rsidRPr="0096401A">
        <w:rPr>
          <w:highlight w:val="red"/>
          <w:rPrChange w:id="80" w:author="Anton Palikhov" w:date="2022-01-04T04:32:00Z">
            <w:rPr/>
          </w:rPrChange>
        </w:rPr>
        <w:t xml:space="preserve"> traits reminiscent of Eldritch Invocations</w:t>
      </w:r>
      <w:r w:rsidR="009D74F3" w:rsidRPr="0096401A">
        <w:rPr>
          <w:highlight w:val="red"/>
          <w:rPrChange w:id="81" w:author="Anton Palikhov" w:date="2022-01-04T04:32:00Z">
            <w:rPr/>
          </w:rPrChange>
        </w:rPr>
        <w:t>.</w:t>
      </w:r>
    </w:p>
    <w:p w14:paraId="3B097D40" w14:textId="3EE61F2A" w:rsidR="002F45C5" w:rsidRPr="00CB3A38" w:rsidRDefault="00960BD5" w:rsidP="00960BD5">
      <w:pPr>
        <w:pStyle w:val="2"/>
      </w:pPr>
      <w:bookmarkStart w:id="82" w:name="_Toc71905991"/>
      <w:r>
        <w:t>Things to Verify</w:t>
      </w:r>
      <w:bookmarkEnd w:id="82"/>
    </w:p>
    <w:p w14:paraId="26D3E979" w14:textId="762877A3" w:rsidR="00A055C2" w:rsidRDefault="00A055C2" w:rsidP="00EA7275">
      <w:pPr>
        <w:pStyle w:val="StatBlockTitle"/>
      </w:pPr>
      <w:r>
        <w:t>Story, Art, and Rules in Sync</w:t>
      </w:r>
    </w:p>
    <w:p w14:paraId="4E69FF54" w14:textId="2EA1F5A5" w:rsidR="00A055C2" w:rsidRPr="00A055C2" w:rsidRDefault="00A055C2" w:rsidP="00A055C2">
      <w:pPr>
        <w:pStyle w:val="StatBlockBody"/>
      </w:pPr>
      <w:r>
        <w:t xml:space="preserve">Ensure that the monster’s </w:t>
      </w:r>
      <w:r w:rsidR="009A7A00">
        <w:t>expository</w:t>
      </w:r>
      <w:r>
        <w:t xml:space="preserve"> text and art are in sync with the stat block. Capabilities mentioned in the </w:t>
      </w:r>
      <w:r w:rsidR="00660D98">
        <w:t>expository text</w:t>
      </w:r>
      <w:r>
        <w:t xml:space="preserve"> should appear in the stat block, and key equipment in the art should be represented in the stat block.</w:t>
      </w:r>
    </w:p>
    <w:p w14:paraId="7616C7A7" w14:textId="4DDCB335" w:rsidR="00957DA8" w:rsidRDefault="00957DA8" w:rsidP="00EA7275">
      <w:pPr>
        <w:pStyle w:val="StatBlockTitle"/>
      </w:pPr>
      <w:r>
        <w:t>Stat Block Format</w:t>
      </w:r>
    </w:p>
    <w:p w14:paraId="62F655D7" w14:textId="692865F7" w:rsidR="00957DA8" w:rsidRDefault="00957DA8" w:rsidP="00957DA8">
      <w:pPr>
        <w:pStyle w:val="StatBlockBody"/>
      </w:pPr>
      <w:r>
        <w:t xml:space="preserve">Verify that the stat block is complete and that its elements are in the proper locations. Compare it to stat blocks in the </w:t>
      </w:r>
      <w:r w:rsidRPr="00957DA8">
        <w:rPr>
          <w:i/>
        </w:rPr>
        <w:t>Monster Manual</w:t>
      </w:r>
      <w:r>
        <w:t>.</w:t>
      </w:r>
      <w:r w:rsidR="00E83BC8">
        <w:t xml:space="preserve"> There is also a sample </w:t>
      </w:r>
      <w:r w:rsidR="002B4FB5">
        <w:t xml:space="preserve">stat block </w:t>
      </w:r>
      <w:r w:rsidR="00A055C2">
        <w:t>later in</w:t>
      </w:r>
      <w:r w:rsidR="00E83BC8">
        <w:t xml:space="preserve"> this document.</w:t>
      </w:r>
    </w:p>
    <w:p w14:paraId="426E254F" w14:textId="61369DA0" w:rsidR="00CC3C50" w:rsidRPr="0096401A" w:rsidRDefault="00CC3C50" w:rsidP="00CC3C50">
      <w:pPr>
        <w:pStyle w:val="StatBlockTitle"/>
        <w:rPr>
          <w:highlight w:val="yellow"/>
          <w:rPrChange w:id="83" w:author="Anton Palikhov" w:date="2022-01-04T04:32:00Z">
            <w:rPr/>
          </w:rPrChange>
        </w:rPr>
      </w:pPr>
      <w:r w:rsidRPr="0096401A">
        <w:rPr>
          <w:highlight w:val="yellow"/>
          <w:rPrChange w:id="84" w:author="Anton Palikhov" w:date="2022-01-04T04:32:00Z">
            <w:rPr/>
          </w:rPrChange>
        </w:rPr>
        <w:t>Metadata Line</w:t>
      </w:r>
    </w:p>
    <w:p w14:paraId="0749F64B" w14:textId="7F54D7FC" w:rsidR="00CC3C50" w:rsidRPr="00CC3C50" w:rsidRDefault="00CC3C50" w:rsidP="00957DA8">
      <w:pPr>
        <w:pStyle w:val="StatBlockBody"/>
      </w:pPr>
      <w:r w:rsidRPr="0096401A">
        <w:rPr>
          <w:highlight w:val="yellow"/>
          <w:rPrChange w:id="85" w:author="Anton Palikhov" w:date="2022-01-04T04:32:00Z">
            <w:rPr/>
          </w:rPrChange>
        </w:rPr>
        <w:t xml:space="preserve">Ensure the metadata line—the italicized line under the stat block’s title—is capitalized. This is a change in style from the 2014 </w:t>
      </w:r>
      <w:r w:rsidRPr="0096401A">
        <w:rPr>
          <w:i/>
          <w:iCs/>
          <w:highlight w:val="yellow"/>
          <w:rPrChange w:id="86" w:author="Anton Palikhov" w:date="2022-01-04T04:32:00Z">
            <w:rPr>
              <w:i/>
              <w:iCs/>
            </w:rPr>
          </w:rPrChange>
        </w:rPr>
        <w:t>Monster Manual</w:t>
      </w:r>
      <w:r w:rsidRPr="0096401A">
        <w:rPr>
          <w:highlight w:val="yellow"/>
          <w:rPrChange w:id="87" w:author="Anton Palikhov" w:date="2022-01-04T04:32:00Z">
            <w:rPr/>
          </w:rPrChange>
        </w:rPr>
        <w:t>.</w:t>
      </w:r>
    </w:p>
    <w:p w14:paraId="0C1D8F54" w14:textId="0FE379E7" w:rsidR="0038414C" w:rsidRDefault="0038414C" w:rsidP="00E51DF4">
      <w:pPr>
        <w:pStyle w:val="StatBlockTitle"/>
      </w:pPr>
      <w:r>
        <w:t>Tags</w:t>
      </w:r>
    </w:p>
    <w:p w14:paraId="2A581978" w14:textId="26C6B4EA" w:rsidR="0038414C" w:rsidRDefault="00A055C2" w:rsidP="0038414C">
      <w:pPr>
        <w:pStyle w:val="StatBlockBody"/>
      </w:pPr>
      <w:r>
        <w:t xml:space="preserve">A tag in the metadata line is used to identify something crucial about a monster that doesn’t otherwise appear in the stat block. </w:t>
      </w:r>
      <w:r w:rsidR="0038414C" w:rsidRPr="0096401A">
        <w:rPr>
          <w:highlight w:val="yellow"/>
          <w:rPrChange w:id="88" w:author="Anton Palikhov" w:date="2022-01-04T04:32:00Z">
            <w:rPr/>
          </w:rPrChange>
        </w:rPr>
        <w:t>For example, if the monster has “</w:t>
      </w:r>
      <w:r w:rsidR="00F90C0E" w:rsidRPr="0096401A">
        <w:rPr>
          <w:highlight w:val="yellow"/>
          <w:rPrChange w:id="89" w:author="Anton Palikhov" w:date="2022-01-04T04:32:00Z">
            <w:rPr/>
          </w:rPrChange>
        </w:rPr>
        <w:t>elf</w:t>
      </w:r>
      <w:r w:rsidR="0038414C" w:rsidRPr="0096401A">
        <w:rPr>
          <w:highlight w:val="yellow"/>
          <w:rPrChange w:id="90" w:author="Anton Palikhov" w:date="2022-01-04T04:32:00Z">
            <w:rPr/>
          </w:rPrChange>
        </w:rPr>
        <w:t>” in its name, it doesn’t need a</w:t>
      </w:r>
      <w:r w:rsidR="00F90C0E" w:rsidRPr="0096401A">
        <w:rPr>
          <w:highlight w:val="yellow"/>
          <w:rPrChange w:id="91" w:author="Anton Palikhov" w:date="2022-01-04T04:32:00Z">
            <w:rPr/>
          </w:rPrChange>
        </w:rPr>
        <w:t xml:space="preserve">n Elf </w:t>
      </w:r>
      <w:r w:rsidR="0038414C" w:rsidRPr="0096401A">
        <w:rPr>
          <w:highlight w:val="yellow"/>
          <w:rPrChange w:id="92" w:author="Anton Palikhov" w:date="2022-01-04T04:32:00Z">
            <w:rPr/>
          </w:rPrChange>
        </w:rPr>
        <w:t>tag, but if it’s a</w:t>
      </w:r>
      <w:r w:rsidR="00F90C0E" w:rsidRPr="0096401A">
        <w:rPr>
          <w:highlight w:val="yellow"/>
          <w:rPrChange w:id="93" w:author="Anton Palikhov" w:date="2022-01-04T04:32:00Z">
            <w:rPr/>
          </w:rPrChange>
        </w:rPr>
        <w:t xml:space="preserve">n elf </w:t>
      </w:r>
      <w:r w:rsidR="0038414C" w:rsidRPr="0096401A">
        <w:rPr>
          <w:highlight w:val="yellow"/>
          <w:rPrChange w:id="94" w:author="Anton Palikhov" w:date="2022-01-04T04:32:00Z">
            <w:rPr/>
          </w:rPrChange>
        </w:rPr>
        <w:t>and “</w:t>
      </w:r>
      <w:r w:rsidR="00F90C0E" w:rsidRPr="0096401A">
        <w:rPr>
          <w:highlight w:val="yellow"/>
          <w:rPrChange w:id="95" w:author="Anton Palikhov" w:date="2022-01-04T04:32:00Z">
            <w:rPr/>
          </w:rPrChange>
        </w:rPr>
        <w:t>elf</w:t>
      </w:r>
      <w:r w:rsidR="0038414C" w:rsidRPr="0096401A">
        <w:rPr>
          <w:highlight w:val="yellow"/>
          <w:rPrChange w:id="96" w:author="Anton Palikhov" w:date="2022-01-04T04:32:00Z">
            <w:rPr/>
          </w:rPrChange>
        </w:rPr>
        <w:t>” doesn’t appear in its name, it need</w:t>
      </w:r>
      <w:r w:rsidR="00E9548C" w:rsidRPr="0096401A">
        <w:rPr>
          <w:highlight w:val="yellow"/>
          <w:rPrChange w:id="97" w:author="Anton Palikhov" w:date="2022-01-04T04:32:00Z">
            <w:rPr/>
          </w:rPrChange>
        </w:rPr>
        <w:t>s</w:t>
      </w:r>
      <w:r w:rsidR="0038414C" w:rsidRPr="0096401A">
        <w:rPr>
          <w:highlight w:val="yellow"/>
          <w:rPrChange w:id="98" w:author="Anton Palikhov" w:date="2022-01-04T04:32:00Z">
            <w:rPr/>
          </w:rPrChange>
        </w:rPr>
        <w:t xml:space="preserve"> the </w:t>
      </w:r>
      <w:r w:rsidR="00F90C0E" w:rsidRPr="0096401A">
        <w:rPr>
          <w:highlight w:val="yellow"/>
          <w:rPrChange w:id="99" w:author="Anton Palikhov" w:date="2022-01-04T04:32:00Z">
            <w:rPr/>
          </w:rPrChange>
        </w:rPr>
        <w:t>Elf</w:t>
      </w:r>
      <w:r w:rsidR="0038414C" w:rsidRPr="0096401A">
        <w:rPr>
          <w:highlight w:val="yellow"/>
          <w:rPrChange w:id="100" w:author="Anton Palikhov" w:date="2022-01-04T04:32:00Z">
            <w:rPr/>
          </w:rPrChange>
        </w:rPr>
        <w:t xml:space="preserve"> tag.</w:t>
      </w:r>
      <w:r w:rsidR="0038414C">
        <w:br/>
      </w:r>
      <w:r w:rsidR="0038414C">
        <w:tab/>
        <w:t xml:space="preserve">Here’s a list of </w:t>
      </w:r>
      <w:r w:rsidR="00F90C0E">
        <w:t>approved</w:t>
      </w:r>
      <w:r w:rsidR="0038414C">
        <w:t xml:space="preserve"> tags</w:t>
      </w:r>
      <w:r w:rsidR="00F90C0E">
        <w:t xml:space="preserve"> (check with the principal rules designer before adding other tags</w:t>
      </w:r>
      <w:r w:rsidR="005D7B35">
        <w:t xml:space="preserve"> to a book</w:t>
      </w:r>
      <w:r w:rsidR="00F90C0E">
        <w:t>)</w:t>
      </w:r>
      <w:r w:rsidR="0038414C">
        <w:t>:</w:t>
      </w:r>
    </w:p>
    <w:p w14:paraId="60411895" w14:textId="247A777B" w:rsidR="00F90C0E" w:rsidRPr="0096401A" w:rsidRDefault="00F90C0E" w:rsidP="00F90C0E">
      <w:pPr>
        <w:pStyle w:val="ListItem"/>
        <w:rPr>
          <w:highlight w:val="yellow"/>
          <w:rPrChange w:id="101" w:author="Anton Palikhov" w:date="2022-01-04T04:32:00Z">
            <w:rPr/>
          </w:rPrChange>
        </w:rPr>
      </w:pPr>
      <w:r w:rsidRPr="0096401A">
        <w:rPr>
          <w:highlight w:val="yellow"/>
          <w:rPrChange w:id="102" w:author="Anton Palikhov" w:date="2022-01-04T04:32:00Z">
            <w:rPr/>
          </w:rPrChange>
        </w:rPr>
        <w:t>Bard</w:t>
      </w:r>
    </w:p>
    <w:p w14:paraId="4B4EB49C" w14:textId="66C97A66" w:rsidR="00F90C0E" w:rsidRPr="0096401A" w:rsidRDefault="00F90C0E" w:rsidP="00F90C0E">
      <w:pPr>
        <w:pStyle w:val="ListItem"/>
        <w:rPr>
          <w:highlight w:val="yellow"/>
          <w:rPrChange w:id="103" w:author="Anton Palikhov" w:date="2022-01-04T04:32:00Z">
            <w:rPr/>
          </w:rPrChange>
        </w:rPr>
      </w:pPr>
      <w:r w:rsidRPr="0096401A">
        <w:rPr>
          <w:highlight w:val="yellow"/>
          <w:rPrChange w:id="104" w:author="Anton Palikhov" w:date="2022-01-04T04:32:00Z">
            <w:rPr/>
          </w:rPrChange>
        </w:rPr>
        <w:t>Chromatic [the dragons]</w:t>
      </w:r>
    </w:p>
    <w:p w14:paraId="3C58FCE6" w14:textId="77777777" w:rsidR="00F90C0E" w:rsidRPr="0096401A" w:rsidRDefault="00F90C0E" w:rsidP="00F90C0E">
      <w:pPr>
        <w:pStyle w:val="ListItem"/>
        <w:rPr>
          <w:highlight w:val="yellow"/>
          <w:rPrChange w:id="105" w:author="Anton Palikhov" w:date="2022-01-04T04:32:00Z">
            <w:rPr/>
          </w:rPrChange>
        </w:rPr>
      </w:pPr>
      <w:r w:rsidRPr="0096401A">
        <w:rPr>
          <w:highlight w:val="yellow"/>
          <w:rPrChange w:id="106" w:author="Anton Palikhov" w:date="2022-01-04T04:32:00Z">
            <w:rPr/>
          </w:rPrChange>
        </w:rPr>
        <w:t>Cleric</w:t>
      </w:r>
    </w:p>
    <w:p w14:paraId="3CEAC531" w14:textId="77777777" w:rsidR="00F90C0E" w:rsidRPr="0096401A" w:rsidRDefault="00F90C0E" w:rsidP="00F90C0E">
      <w:pPr>
        <w:pStyle w:val="ListItem"/>
        <w:rPr>
          <w:highlight w:val="yellow"/>
          <w:rPrChange w:id="107" w:author="Anton Palikhov" w:date="2022-01-04T04:32:00Z">
            <w:rPr/>
          </w:rPrChange>
        </w:rPr>
      </w:pPr>
      <w:r w:rsidRPr="0096401A">
        <w:rPr>
          <w:highlight w:val="yellow"/>
          <w:rPrChange w:id="108" w:author="Anton Palikhov" w:date="2022-01-04T04:32:00Z">
            <w:rPr/>
          </w:rPrChange>
        </w:rPr>
        <w:t>Demon</w:t>
      </w:r>
    </w:p>
    <w:p w14:paraId="159BC723" w14:textId="2FD4A8CF" w:rsidR="00F90C0E" w:rsidRPr="0096401A" w:rsidRDefault="00F90C0E" w:rsidP="00F90C0E">
      <w:pPr>
        <w:pStyle w:val="ListItem"/>
        <w:rPr>
          <w:highlight w:val="yellow"/>
          <w:rPrChange w:id="109" w:author="Anton Palikhov" w:date="2022-01-04T04:32:00Z">
            <w:rPr/>
          </w:rPrChange>
        </w:rPr>
      </w:pPr>
      <w:r w:rsidRPr="0096401A">
        <w:rPr>
          <w:highlight w:val="yellow"/>
          <w:rPrChange w:id="110" w:author="Anton Palikhov" w:date="2022-01-04T04:32:00Z">
            <w:rPr/>
          </w:rPrChange>
        </w:rPr>
        <w:t>Devil</w:t>
      </w:r>
    </w:p>
    <w:p w14:paraId="0C5CCADE" w14:textId="5E91D1A1" w:rsidR="00F90C0E" w:rsidRPr="0096401A" w:rsidRDefault="00F90C0E" w:rsidP="00F90C0E">
      <w:pPr>
        <w:pStyle w:val="ListItem"/>
        <w:rPr>
          <w:highlight w:val="yellow"/>
          <w:rPrChange w:id="111" w:author="Anton Palikhov" w:date="2022-01-04T04:32:00Z">
            <w:rPr/>
          </w:rPrChange>
        </w:rPr>
      </w:pPr>
      <w:r w:rsidRPr="0096401A">
        <w:rPr>
          <w:highlight w:val="yellow"/>
          <w:rPrChange w:id="112" w:author="Anton Palikhov" w:date="2022-01-04T04:32:00Z">
            <w:rPr/>
          </w:rPrChange>
        </w:rPr>
        <w:t>Dinosaur</w:t>
      </w:r>
    </w:p>
    <w:p w14:paraId="1433577E" w14:textId="77777777" w:rsidR="00F90C0E" w:rsidRPr="0096401A" w:rsidRDefault="00F90C0E" w:rsidP="00F90C0E">
      <w:pPr>
        <w:pStyle w:val="ListItem"/>
        <w:rPr>
          <w:highlight w:val="yellow"/>
          <w:rPrChange w:id="113" w:author="Anton Palikhov" w:date="2022-01-04T04:32:00Z">
            <w:rPr/>
          </w:rPrChange>
        </w:rPr>
      </w:pPr>
      <w:r w:rsidRPr="0096401A">
        <w:rPr>
          <w:highlight w:val="yellow"/>
          <w:rPrChange w:id="114" w:author="Anton Palikhov" w:date="2022-01-04T04:32:00Z">
            <w:rPr/>
          </w:rPrChange>
        </w:rPr>
        <w:t>Druid</w:t>
      </w:r>
    </w:p>
    <w:p w14:paraId="10B04515" w14:textId="77777777" w:rsidR="00F90C0E" w:rsidRPr="0096401A" w:rsidRDefault="00F90C0E" w:rsidP="00F90C0E">
      <w:pPr>
        <w:pStyle w:val="ListItem"/>
        <w:rPr>
          <w:highlight w:val="yellow"/>
          <w:rPrChange w:id="115" w:author="Anton Palikhov" w:date="2022-01-04T04:32:00Z">
            <w:rPr/>
          </w:rPrChange>
        </w:rPr>
      </w:pPr>
      <w:r w:rsidRPr="0096401A">
        <w:rPr>
          <w:highlight w:val="yellow"/>
          <w:rPrChange w:id="116" w:author="Anton Palikhov" w:date="2022-01-04T04:32:00Z">
            <w:rPr/>
          </w:rPrChange>
        </w:rPr>
        <w:t>Dwarf</w:t>
      </w:r>
    </w:p>
    <w:p w14:paraId="5556F4F8" w14:textId="7218B6FF" w:rsidR="00F90C0E" w:rsidRPr="0096401A" w:rsidRDefault="00F90C0E" w:rsidP="00F90C0E">
      <w:pPr>
        <w:pStyle w:val="ListItem"/>
        <w:rPr>
          <w:highlight w:val="yellow"/>
          <w:rPrChange w:id="117" w:author="Anton Palikhov" w:date="2022-01-04T04:32:00Z">
            <w:rPr/>
          </w:rPrChange>
        </w:rPr>
      </w:pPr>
      <w:r w:rsidRPr="0096401A">
        <w:rPr>
          <w:highlight w:val="yellow"/>
          <w:rPrChange w:id="118" w:author="Anton Palikhov" w:date="2022-01-04T04:32:00Z">
            <w:rPr/>
          </w:rPrChange>
        </w:rPr>
        <w:t>Elf</w:t>
      </w:r>
    </w:p>
    <w:p w14:paraId="3931543E" w14:textId="78E7BB4E" w:rsidR="00F90C0E" w:rsidRPr="0096401A" w:rsidRDefault="00F90C0E" w:rsidP="00F90C0E">
      <w:pPr>
        <w:pStyle w:val="ListItem"/>
        <w:rPr>
          <w:highlight w:val="yellow"/>
          <w:rPrChange w:id="119" w:author="Anton Palikhov" w:date="2022-01-04T04:32:00Z">
            <w:rPr/>
          </w:rPrChange>
        </w:rPr>
      </w:pPr>
      <w:r w:rsidRPr="0096401A">
        <w:rPr>
          <w:highlight w:val="yellow"/>
          <w:rPrChange w:id="120" w:author="Anton Palikhov" w:date="2022-01-04T04:32:00Z">
            <w:rPr/>
          </w:rPrChange>
        </w:rPr>
        <w:t>Gem [the dragons]</w:t>
      </w:r>
    </w:p>
    <w:p w14:paraId="6D09A156" w14:textId="3B46FF50" w:rsidR="005D7B35" w:rsidRPr="0096401A" w:rsidRDefault="005D7B35" w:rsidP="00F90C0E">
      <w:pPr>
        <w:pStyle w:val="ListItem"/>
        <w:rPr>
          <w:highlight w:val="yellow"/>
          <w:rPrChange w:id="121" w:author="Anton Palikhov" w:date="2022-01-04T04:32:00Z">
            <w:rPr/>
          </w:rPrChange>
        </w:rPr>
      </w:pPr>
      <w:r w:rsidRPr="0096401A">
        <w:rPr>
          <w:highlight w:val="yellow"/>
          <w:rPrChange w:id="122" w:author="Anton Palikhov" w:date="2022-01-04T04:32:00Z">
            <w:rPr/>
          </w:rPrChange>
        </w:rPr>
        <w:t>Gith</w:t>
      </w:r>
    </w:p>
    <w:p w14:paraId="1BD01558" w14:textId="56DB623C" w:rsidR="00F90C0E" w:rsidRPr="0096401A" w:rsidRDefault="00F90C0E" w:rsidP="00F90C0E">
      <w:pPr>
        <w:pStyle w:val="ListItem"/>
        <w:rPr>
          <w:highlight w:val="yellow"/>
          <w:rPrChange w:id="123" w:author="Anton Palikhov" w:date="2022-01-04T04:32:00Z">
            <w:rPr/>
          </w:rPrChange>
        </w:rPr>
      </w:pPr>
      <w:r w:rsidRPr="0096401A">
        <w:rPr>
          <w:highlight w:val="yellow"/>
          <w:rPrChange w:id="124" w:author="Anton Palikhov" w:date="2022-01-04T04:32:00Z">
            <w:rPr/>
          </w:rPrChange>
        </w:rPr>
        <w:t>Gnoll</w:t>
      </w:r>
    </w:p>
    <w:p w14:paraId="0400ACBB" w14:textId="524B5651" w:rsidR="00F90C0E" w:rsidRPr="0096401A" w:rsidRDefault="00F90C0E" w:rsidP="00F90C0E">
      <w:pPr>
        <w:pStyle w:val="ListItem"/>
        <w:rPr>
          <w:highlight w:val="yellow"/>
          <w:rPrChange w:id="125" w:author="Anton Palikhov" w:date="2022-01-04T04:32:00Z">
            <w:rPr/>
          </w:rPrChange>
        </w:rPr>
      </w:pPr>
      <w:r w:rsidRPr="0096401A">
        <w:rPr>
          <w:highlight w:val="yellow"/>
          <w:rPrChange w:id="126" w:author="Anton Palikhov" w:date="2022-01-04T04:32:00Z">
            <w:rPr/>
          </w:rPrChange>
        </w:rPr>
        <w:t>Goblinoid</w:t>
      </w:r>
    </w:p>
    <w:p w14:paraId="2F3B556B" w14:textId="39548BDD" w:rsidR="00F90C0E" w:rsidRPr="0096401A" w:rsidRDefault="00F90C0E" w:rsidP="00F90C0E">
      <w:pPr>
        <w:pStyle w:val="ListItem"/>
        <w:rPr>
          <w:highlight w:val="yellow"/>
          <w:rPrChange w:id="127" w:author="Anton Palikhov" w:date="2022-01-04T04:32:00Z">
            <w:rPr/>
          </w:rPrChange>
        </w:rPr>
      </w:pPr>
      <w:r w:rsidRPr="0096401A">
        <w:rPr>
          <w:highlight w:val="yellow"/>
          <w:rPrChange w:id="128" w:author="Anton Palikhov" w:date="2022-01-04T04:32:00Z">
            <w:rPr/>
          </w:rPrChange>
        </w:rPr>
        <w:t>Metallic [the dragons]</w:t>
      </w:r>
    </w:p>
    <w:p w14:paraId="7B865E9F" w14:textId="672F8126" w:rsidR="00F90C0E" w:rsidRPr="0096401A" w:rsidRDefault="00F90C0E" w:rsidP="00F90C0E">
      <w:pPr>
        <w:pStyle w:val="ListItem"/>
        <w:rPr>
          <w:highlight w:val="yellow"/>
          <w:rPrChange w:id="129" w:author="Anton Palikhov" w:date="2022-01-04T04:32:00Z">
            <w:rPr/>
          </w:rPrChange>
        </w:rPr>
      </w:pPr>
      <w:r w:rsidRPr="0096401A">
        <w:rPr>
          <w:highlight w:val="yellow"/>
          <w:rPrChange w:id="130" w:author="Anton Palikhov" w:date="2022-01-04T04:32:00Z">
            <w:rPr/>
          </w:rPrChange>
        </w:rPr>
        <w:t>Mind Flayer</w:t>
      </w:r>
    </w:p>
    <w:p w14:paraId="28EF4539" w14:textId="77777777" w:rsidR="00F90C0E" w:rsidRPr="0096401A" w:rsidRDefault="00F90C0E" w:rsidP="00F90C0E">
      <w:pPr>
        <w:pStyle w:val="ListItem"/>
        <w:rPr>
          <w:highlight w:val="yellow"/>
          <w:rPrChange w:id="131" w:author="Anton Palikhov" w:date="2022-01-04T04:32:00Z">
            <w:rPr/>
          </w:rPrChange>
        </w:rPr>
      </w:pPr>
      <w:r w:rsidRPr="0096401A">
        <w:rPr>
          <w:highlight w:val="yellow"/>
          <w:rPrChange w:id="132" w:author="Anton Palikhov" w:date="2022-01-04T04:32:00Z">
            <w:rPr/>
          </w:rPrChange>
        </w:rPr>
        <w:t>Paladin</w:t>
      </w:r>
    </w:p>
    <w:p w14:paraId="7E3F5386" w14:textId="77777777" w:rsidR="00F90C0E" w:rsidRPr="0096401A" w:rsidRDefault="00F90C0E" w:rsidP="00F90C0E">
      <w:pPr>
        <w:pStyle w:val="ListItem"/>
        <w:rPr>
          <w:highlight w:val="yellow"/>
          <w:rPrChange w:id="133" w:author="Anton Palikhov" w:date="2022-01-04T04:32:00Z">
            <w:rPr/>
          </w:rPrChange>
        </w:rPr>
      </w:pPr>
      <w:r w:rsidRPr="0096401A">
        <w:rPr>
          <w:highlight w:val="yellow"/>
          <w:rPrChange w:id="134" w:author="Anton Palikhov" w:date="2022-01-04T04:32:00Z">
            <w:rPr/>
          </w:rPrChange>
        </w:rPr>
        <w:t>Ranger</w:t>
      </w:r>
    </w:p>
    <w:p w14:paraId="5E74483E" w14:textId="77777777" w:rsidR="00F90C0E" w:rsidRPr="0096401A" w:rsidRDefault="00F90C0E" w:rsidP="00F90C0E">
      <w:pPr>
        <w:pStyle w:val="ListItem"/>
        <w:rPr>
          <w:highlight w:val="yellow"/>
          <w:rPrChange w:id="135" w:author="Anton Palikhov" w:date="2022-01-04T04:32:00Z">
            <w:rPr/>
          </w:rPrChange>
        </w:rPr>
      </w:pPr>
      <w:r w:rsidRPr="0096401A">
        <w:rPr>
          <w:highlight w:val="yellow"/>
          <w:rPrChange w:id="136" w:author="Anton Palikhov" w:date="2022-01-04T04:32:00Z">
            <w:rPr/>
          </w:rPrChange>
        </w:rPr>
        <w:t>Sorcerer</w:t>
      </w:r>
    </w:p>
    <w:p w14:paraId="2E046970" w14:textId="77777777" w:rsidR="00F90C0E" w:rsidRPr="0096401A" w:rsidRDefault="00F90C0E" w:rsidP="00F90C0E">
      <w:pPr>
        <w:pStyle w:val="ListItem"/>
        <w:rPr>
          <w:highlight w:val="yellow"/>
          <w:rPrChange w:id="137" w:author="Anton Palikhov" w:date="2022-01-04T04:32:00Z">
            <w:rPr/>
          </w:rPrChange>
        </w:rPr>
      </w:pPr>
      <w:r w:rsidRPr="0096401A">
        <w:rPr>
          <w:highlight w:val="yellow"/>
          <w:rPrChange w:id="138" w:author="Anton Palikhov" w:date="2022-01-04T04:32:00Z">
            <w:rPr/>
          </w:rPrChange>
        </w:rPr>
        <w:t>Titan</w:t>
      </w:r>
    </w:p>
    <w:p w14:paraId="7A4DAB46" w14:textId="77777777" w:rsidR="00F90C0E" w:rsidRPr="0096401A" w:rsidRDefault="00F90C0E" w:rsidP="00F90C0E">
      <w:pPr>
        <w:pStyle w:val="ListItem"/>
        <w:rPr>
          <w:highlight w:val="yellow"/>
          <w:rPrChange w:id="139" w:author="Anton Palikhov" w:date="2022-01-04T04:32:00Z">
            <w:rPr/>
          </w:rPrChange>
        </w:rPr>
      </w:pPr>
      <w:r w:rsidRPr="0096401A">
        <w:rPr>
          <w:highlight w:val="yellow"/>
          <w:rPrChange w:id="140" w:author="Anton Palikhov" w:date="2022-01-04T04:32:00Z">
            <w:rPr/>
          </w:rPrChange>
        </w:rPr>
        <w:t>Warlock</w:t>
      </w:r>
    </w:p>
    <w:p w14:paraId="10B0A879" w14:textId="77777777" w:rsidR="00F90C0E" w:rsidRPr="0096401A" w:rsidRDefault="00F90C0E" w:rsidP="00F90C0E">
      <w:pPr>
        <w:pStyle w:val="ListItem"/>
        <w:rPr>
          <w:highlight w:val="yellow"/>
          <w:rPrChange w:id="141" w:author="Anton Palikhov" w:date="2022-01-04T04:32:00Z">
            <w:rPr/>
          </w:rPrChange>
        </w:rPr>
      </w:pPr>
      <w:r w:rsidRPr="0096401A">
        <w:rPr>
          <w:highlight w:val="yellow"/>
          <w:rPrChange w:id="142" w:author="Anton Palikhov" w:date="2022-01-04T04:32:00Z">
            <w:rPr/>
          </w:rPrChange>
        </w:rPr>
        <w:t>Wizard</w:t>
      </w:r>
    </w:p>
    <w:p w14:paraId="643BF02A" w14:textId="77777777" w:rsidR="00F90C0E" w:rsidRDefault="00F90C0E" w:rsidP="00F90C0E">
      <w:pPr>
        <w:pStyle w:val="ListItem"/>
      </w:pPr>
      <w:r w:rsidRPr="0096401A">
        <w:rPr>
          <w:highlight w:val="yellow"/>
          <w:rPrChange w:id="143" w:author="Anton Palikhov" w:date="2022-01-04T04:32:00Z">
            <w:rPr/>
          </w:rPrChange>
        </w:rPr>
        <w:t>Yugoloth</w:t>
      </w:r>
    </w:p>
    <w:p w14:paraId="21FA7FBD" w14:textId="49CB2464" w:rsidR="002B4FB5" w:rsidRDefault="00AD1549" w:rsidP="00AD1549">
      <w:pPr>
        <w:pStyle w:val="StatBlockTitle"/>
      </w:pPr>
      <w:r>
        <w:t>Monster Type</w:t>
      </w:r>
    </w:p>
    <w:p w14:paraId="761A4753" w14:textId="2BDAA7FE" w:rsidR="00AD1549" w:rsidRDefault="00AD1549" w:rsidP="00AD1549">
      <w:pPr>
        <w:pStyle w:val="StatBlockBody"/>
      </w:pPr>
      <w:r>
        <w:t>The monster must have one of the following t</w:t>
      </w:r>
      <w:r w:rsidR="00F379CE">
        <w:t>ypes. See the Monster Manual for their descriptions.</w:t>
      </w:r>
    </w:p>
    <w:p w14:paraId="127EF71C" w14:textId="28AEA3B6" w:rsidR="00F379CE" w:rsidRPr="003478C6" w:rsidRDefault="00E40CFA" w:rsidP="003478C6">
      <w:pPr>
        <w:pStyle w:val="StatBlockHanging"/>
        <w:rPr>
          <w:rStyle w:val="BoldSansSerif"/>
        </w:rPr>
      </w:pPr>
      <w:r>
        <w:rPr>
          <w:rStyle w:val="BoldSansSerif"/>
        </w:rPr>
        <w:t>A</w:t>
      </w:r>
      <w:r w:rsidRPr="003478C6">
        <w:rPr>
          <w:rStyle w:val="BoldSansSerif"/>
        </w:rPr>
        <w:t>berration</w:t>
      </w:r>
    </w:p>
    <w:p w14:paraId="6478C18E" w14:textId="684158C7" w:rsidR="00F379CE" w:rsidRPr="003478C6" w:rsidRDefault="00E40CFA" w:rsidP="003478C6">
      <w:pPr>
        <w:pStyle w:val="StatBlockHanging"/>
      </w:pPr>
      <w:r>
        <w:rPr>
          <w:rStyle w:val="BoldSansSerif"/>
        </w:rPr>
        <w:t>B</w:t>
      </w:r>
      <w:r w:rsidRPr="003478C6">
        <w:rPr>
          <w:rStyle w:val="BoldSansSerif"/>
        </w:rPr>
        <w:t>east</w:t>
      </w:r>
      <w:r>
        <w:t xml:space="preserve"> </w:t>
      </w:r>
      <w:r w:rsidR="003478C6">
        <w:t xml:space="preserve">[remember that anything put in this category is available to Wild Shape, </w:t>
      </w:r>
      <w:r w:rsidR="003478C6">
        <w:rPr>
          <w:i/>
        </w:rPr>
        <w:t>polymorph</w:t>
      </w:r>
      <w:r w:rsidR="003478C6">
        <w:t>, and similar effects if the creature’s CR is low enough]</w:t>
      </w:r>
    </w:p>
    <w:p w14:paraId="0A409F44" w14:textId="2DF7CB8C" w:rsidR="00F379CE" w:rsidRPr="003478C6" w:rsidRDefault="00E40CFA" w:rsidP="003478C6">
      <w:pPr>
        <w:pStyle w:val="StatBlockHanging"/>
        <w:rPr>
          <w:rStyle w:val="BoldSansSerif"/>
        </w:rPr>
      </w:pPr>
      <w:r>
        <w:rPr>
          <w:rStyle w:val="BoldSansSerif"/>
        </w:rPr>
        <w:t>C</w:t>
      </w:r>
      <w:r w:rsidR="00F379CE" w:rsidRPr="003478C6">
        <w:rPr>
          <w:rStyle w:val="BoldSansSerif"/>
        </w:rPr>
        <w:t>elestial</w:t>
      </w:r>
    </w:p>
    <w:p w14:paraId="6A18C2B9" w14:textId="16487A00" w:rsidR="00F379CE" w:rsidRPr="003478C6" w:rsidRDefault="00E40CFA" w:rsidP="003478C6">
      <w:pPr>
        <w:pStyle w:val="StatBlockHanging"/>
        <w:rPr>
          <w:rStyle w:val="BoldSansSerif"/>
        </w:rPr>
      </w:pPr>
      <w:r>
        <w:rPr>
          <w:rStyle w:val="BoldSansSerif"/>
        </w:rPr>
        <w:t>C</w:t>
      </w:r>
      <w:r w:rsidR="00F379CE" w:rsidRPr="003478C6">
        <w:rPr>
          <w:rStyle w:val="BoldSansSerif"/>
        </w:rPr>
        <w:t>onstruct</w:t>
      </w:r>
    </w:p>
    <w:p w14:paraId="33A0CA2D" w14:textId="757D180E" w:rsidR="00F379CE" w:rsidRPr="003478C6" w:rsidRDefault="00E40CFA" w:rsidP="003478C6">
      <w:pPr>
        <w:pStyle w:val="StatBlockHanging"/>
        <w:rPr>
          <w:rStyle w:val="BoldSansSerif"/>
        </w:rPr>
      </w:pPr>
      <w:r>
        <w:rPr>
          <w:rStyle w:val="BoldSansSerif"/>
        </w:rPr>
        <w:t>D</w:t>
      </w:r>
      <w:r w:rsidR="00F379CE" w:rsidRPr="003478C6">
        <w:rPr>
          <w:rStyle w:val="BoldSansSerif"/>
        </w:rPr>
        <w:t>ragon</w:t>
      </w:r>
    </w:p>
    <w:p w14:paraId="3D106E5C" w14:textId="5B10CAEB" w:rsidR="00F379CE" w:rsidRPr="003478C6" w:rsidRDefault="00E40CFA" w:rsidP="003478C6">
      <w:pPr>
        <w:pStyle w:val="StatBlockHanging"/>
        <w:rPr>
          <w:rStyle w:val="BoldSansSerif"/>
        </w:rPr>
      </w:pPr>
      <w:r>
        <w:rPr>
          <w:rStyle w:val="BoldSansSerif"/>
        </w:rPr>
        <w:t>E</w:t>
      </w:r>
      <w:r w:rsidR="00F379CE" w:rsidRPr="003478C6">
        <w:rPr>
          <w:rStyle w:val="BoldSansSerif"/>
        </w:rPr>
        <w:t>lemental</w:t>
      </w:r>
    </w:p>
    <w:p w14:paraId="77874F67" w14:textId="2E4580B3" w:rsidR="00F379CE" w:rsidRPr="003478C6" w:rsidRDefault="00E40CFA" w:rsidP="003478C6">
      <w:pPr>
        <w:pStyle w:val="StatBlockHanging"/>
        <w:rPr>
          <w:rStyle w:val="BoldSansSerif"/>
        </w:rPr>
      </w:pPr>
      <w:r>
        <w:rPr>
          <w:rStyle w:val="BoldSansSerif"/>
        </w:rPr>
        <w:t>F</w:t>
      </w:r>
      <w:r w:rsidR="00F379CE" w:rsidRPr="003478C6">
        <w:rPr>
          <w:rStyle w:val="BoldSansSerif"/>
        </w:rPr>
        <w:t>ey</w:t>
      </w:r>
    </w:p>
    <w:p w14:paraId="787EFB1E" w14:textId="3B671903" w:rsidR="00F379CE" w:rsidRDefault="00E40CFA" w:rsidP="003478C6">
      <w:pPr>
        <w:pStyle w:val="StatBlockHanging"/>
      </w:pPr>
      <w:r>
        <w:rPr>
          <w:rStyle w:val="BoldSansSerif"/>
        </w:rPr>
        <w:t>F</w:t>
      </w:r>
      <w:r w:rsidR="00F379CE" w:rsidRPr="003478C6">
        <w:rPr>
          <w:rStyle w:val="BoldSansSerif"/>
        </w:rPr>
        <w:t>iend</w:t>
      </w:r>
      <w:r w:rsidR="003478C6">
        <w:t xml:space="preserve"> [usually takes a tag in parentheses: demon, devil, or yugoloth]</w:t>
      </w:r>
    </w:p>
    <w:p w14:paraId="1B24E3F2" w14:textId="7D375497" w:rsidR="00F379CE" w:rsidRPr="003478C6" w:rsidRDefault="00E40CFA" w:rsidP="003478C6">
      <w:pPr>
        <w:pStyle w:val="StatBlockHanging"/>
        <w:rPr>
          <w:rStyle w:val="BoldSansSerif"/>
        </w:rPr>
      </w:pPr>
      <w:r>
        <w:rPr>
          <w:rStyle w:val="BoldSansSerif"/>
        </w:rPr>
        <w:t>G</w:t>
      </w:r>
      <w:r w:rsidR="00F379CE" w:rsidRPr="003478C6">
        <w:rPr>
          <w:rStyle w:val="BoldSansSerif"/>
        </w:rPr>
        <w:t>iant</w:t>
      </w:r>
    </w:p>
    <w:p w14:paraId="171CDF3E" w14:textId="71AAF7BF" w:rsidR="00F379CE" w:rsidRDefault="00E40CFA" w:rsidP="003478C6">
      <w:pPr>
        <w:pStyle w:val="StatBlockHanging"/>
      </w:pPr>
      <w:r>
        <w:rPr>
          <w:rStyle w:val="BoldSansSerif"/>
        </w:rPr>
        <w:t>H</w:t>
      </w:r>
      <w:r w:rsidR="00F379CE" w:rsidRPr="003478C6">
        <w:rPr>
          <w:rStyle w:val="BoldSansSerif"/>
        </w:rPr>
        <w:t>umanoid</w:t>
      </w:r>
    </w:p>
    <w:p w14:paraId="710E9563" w14:textId="13398635" w:rsidR="00F379CE" w:rsidRPr="003478C6" w:rsidRDefault="00E40CFA" w:rsidP="003478C6">
      <w:pPr>
        <w:pStyle w:val="StatBlockHanging"/>
        <w:rPr>
          <w:rStyle w:val="BoldSansSerif"/>
        </w:rPr>
      </w:pPr>
      <w:r>
        <w:rPr>
          <w:rStyle w:val="BoldSansSerif"/>
        </w:rPr>
        <w:t>M</w:t>
      </w:r>
      <w:r w:rsidR="00F379CE" w:rsidRPr="003478C6">
        <w:rPr>
          <w:rStyle w:val="BoldSansSerif"/>
        </w:rPr>
        <w:t>onstrosity</w:t>
      </w:r>
    </w:p>
    <w:p w14:paraId="1D5BD71D" w14:textId="20DE5129" w:rsidR="00F379CE" w:rsidRPr="003478C6" w:rsidRDefault="00E40CFA" w:rsidP="003478C6">
      <w:pPr>
        <w:pStyle w:val="StatBlockHanging"/>
        <w:rPr>
          <w:rStyle w:val="BoldSansSerif"/>
        </w:rPr>
      </w:pPr>
      <w:r>
        <w:rPr>
          <w:rStyle w:val="BoldSansSerif"/>
        </w:rPr>
        <w:t>O</w:t>
      </w:r>
      <w:r w:rsidR="00F379CE" w:rsidRPr="003478C6">
        <w:rPr>
          <w:rStyle w:val="BoldSansSerif"/>
        </w:rPr>
        <w:t>oze</w:t>
      </w:r>
    </w:p>
    <w:p w14:paraId="107C6CBE" w14:textId="0BDC4453" w:rsidR="00F379CE" w:rsidRPr="003478C6" w:rsidRDefault="00E40CFA" w:rsidP="003478C6">
      <w:pPr>
        <w:pStyle w:val="StatBlockHanging"/>
        <w:rPr>
          <w:rStyle w:val="BoldSansSerif"/>
        </w:rPr>
      </w:pPr>
      <w:r>
        <w:rPr>
          <w:rStyle w:val="BoldSansSerif"/>
        </w:rPr>
        <w:t>P</w:t>
      </w:r>
      <w:r w:rsidR="00F379CE" w:rsidRPr="003478C6">
        <w:rPr>
          <w:rStyle w:val="BoldSansSerif"/>
        </w:rPr>
        <w:t>lant</w:t>
      </w:r>
    </w:p>
    <w:p w14:paraId="6C713DBF" w14:textId="1C35E0FF" w:rsidR="00F379CE" w:rsidRPr="003478C6" w:rsidRDefault="00E40CFA" w:rsidP="003478C6">
      <w:pPr>
        <w:pStyle w:val="StatBlockHanging"/>
        <w:rPr>
          <w:rStyle w:val="BoldSansSerif"/>
        </w:rPr>
      </w:pPr>
      <w:r>
        <w:rPr>
          <w:rStyle w:val="BoldSansSerif"/>
        </w:rPr>
        <w:t>U</w:t>
      </w:r>
      <w:r w:rsidR="00F379CE" w:rsidRPr="003478C6">
        <w:rPr>
          <w:rStyle w:val="BoldSansSerif"/>
        </w:rPr>
        <w:t>ndead</w:t>
      </w:r>
    </w:p>
    <w:p w14:paraId="6FEED2E3" w14:textId="27482779" w:rsidR="00CC3C50" w:rsidRPr="00CC3C50" w:rsidRDefault="00CC3C50" w:rsidP="00CC3C50">
      <w:pPr>
        <w:pStyle w:val="StatBlockTitle"/>
        <w:rPr>
          <w:rFonts w:ascii="Segoe UI" w:hAnsi="Segoe UI" w:cs="Segoe UI"/>
          <w:sz w:val="18"/>
          <w:szCs w:val="18"/>
        </w:rPr>
      </w:pPr>
      <w:r w:rsidRPr="00CC3C50">
        <w:t>Alignment</w:t>
      </w:r>
    </w:p>
    <w:p w14:paraId="381D39B0" w14:textId="2B52C7B3" w:rsidR="00CC3C50" w:rsidRPr="00CC3C50" w:rsidRDefault="00CC3C50" w:rsidP="00CC3C50">
      <w:pPr>
        <w:pStyle w:val="StatBlockBody"/>
        <w:rPr>
          <w:rFonts w:ascii="Segoe UI" w:hAnsi="Segoe UI" w:cs="Segoe UI"/>
        </w:rPr>
      </w:pPr>
      <w:r>
        <w:t>In the metadata line, e</w:t>
      </w:r>
      <w:r w:rsidRPr="00CC3C50">
        <w:t>very stat block must have something specified in the alignment section</w:t>
      </w:r>
      <w:r>
        <w:t xml:space="preserve">, which </w:t>
      </w:r>
      <w:r w:rsidR="00B65797">
        <w:t>goes at the end of the line after a comma</w:t>
      </w:r>
      <w:r w:rsidRPr="00CC3C50">
        <w:t>. The following table shows the options for what to put in that section, where a vertical bar separates options</w:t>
      </w:r>
      <w:r w:rsidR="00AA7295">
        <w:t>.</w:t>
      </w:r>
    </w:p>
    <w:tbl>
      <w:tblPr>
        <w:tblW w:w="46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358"/>
      </w:tblGrid>
      <w:tr w:rsidR="00CC3C50" w:rsidRPr="00CC3C50" w14:paraId="01F50E0F" w14:textId="77777777" w:rsidTr="00B65797">
        <w:tc>
          <w:tcPr>
            <w:tcW w:w="2250" w:type="dxa"/>
            <w:tcBorders>
              <w:top w:val="nil"/>
              <w:left w:val="nil"/>
              <w:bottom w:val="nil"/>
              <w:right w:val="nil"/>
            </w:tcBorders>
            <w:shd w:val="clear" w:color="auto" w:fill="auto"/>
            <w:hideMark/>
          </w:tcPr>
          <w:p w14:paraId="543AEC14" w14:textId="77777777" w:rsidR="00CC3C50" w:rsidRPr="00CC3C50" w:rsidRDefault="00CC3C50" w:rsidP="00B65797">
            <w:pPr>
              <w:pStyle w:val="TableHeader"/>
              <w:rPr>
                <w:rFonts w:ascii="Times New Roman" w:hAnsi="Times New Roman" w:cs="Times New Roman"/>
                <w:sz w:val="24"/>
              </w:rPr>
            </w:pPr>
            <w:r w:rsidRPr="00CC3C50">
              <w:rPr>
                <w:rFonts w:ascii="Calibri" w:hAnsi="Calibri" w:cs="Calibri"/>
              </w:rPr>
              <w:t> </w:t>
            </w:r>
            <w:r w:rsidRPr="00CC3C50">
              <w:t>Creature </w:t>
            </w:r>
          </w:p>
        </w:tc>
        <w:tc>
          <w:tcPr>
            <w:tcW w:w="2358" w:type="dxa"/>
            <w:tcBorders>
              <w:top w:val="nil"/>
              <w:left w:val="nil"/>
              <w:bottom w:val="nil"/>
              <w:right w:val="nil"/>
            </w:tcBorders>
            <w:shd w:val="clear" w:color="auto" w:fill="auto"/>
            <w:hideMark/>
          </w:tcPr>
          <w:p w14:paraId="737F9E9E" w14:textId="77777777" w:rsidR="00CC3C50" w:rsidRPr="00CC3C50" w:rsidRDefault="00CC3C50" w:rsidP="00B65797">
            <w:pPr>
              <w:pStyle w:val="TableHeader"/>
              <w:rPr>
                <w:rFonts w:ascii="Times New Roman" w:hAnsi="Times New Roman" w:cs="Times New Roman"/>
                <w:sz w:val="24"/>
              </w:rPr>
            </w:pPr>
            <w:r w:rsidRPr="00CC3C50">
              <w:t>Alignment Options </w:t>
            </w:r>
          </w:p>
        </w:tc>
      </w:tr>
      <w:tr w:rsidR="00CC3C50" w:rsidRPr="00CC3C50" w14:paraId="316C3F80" w14:textId="77777777" w:rsidTr="00B65797">
        <w:tc>
          <w:tcPr>
            <w:tcW w:w="2250" w:type="dxa"/>
            <w:tcBorders>
              <w:top w:val="nil"/>
              <w:left w:val="nil"/>
              <w:bottom w:val="nil"/>
              <w:right w:val="nil"/>
            </w:tcBorders>
            <w:shd w:val="clear" w:color="auto" w:fill="D2D0D0"/>
            <w:hideMark/>
          </w:tcPr>
          <w:p w14:paraId="31291643" w14:textId="77777777" w:rsidR="00CC3C50" w:rsidRPr="00CC3C50" w:rsidRDefault="00CC3C50" w:rsidP="00B65797">
            <w:pPr>
              <w:pStyle w:val="TableBody"/>
              <w:rPr>
                <w:rFonts w:ascii="Times New Roman" w:hAnsi="Times New Roman" w:cs="Times New Roman"/>
                <w:sz w:val="24"/>
              </w:rPr>
            </w:pPr>
            <w:r w:rsidRPr="00CC3C50">
              <w:t>Named individual (any creature type) </w:t>
            </w:r>
          </w:p>
        </w:tc>
        <w:tc>
          <w:tcPr>
            <w:tcW w:w="2358" w:type="dxa"/>
            <w:tcBorders>
              <w:top w:val="nil"/>
              <w:left w:val="nil"/>
              <w:bottom w:val="nil"/>
              <w:right w:val="nil"/>
            </w:tcBorders>
            <w:shd w:val="clear" w:color="auto" w:fill="D2D0D0"/>
            <w:hideMark/>
          </w:tcPr>
          <w:p w14:paraId="1047E6C1" w14:textId="77777777" w:rsidR="00CC3C50" w:rsidRPr="00CC3C50" w:rsidRDefault="00CC3C50" w:rsidP="00B65797">
            <w:pPr>
              <w:pStyle w:val="TableBody"/>
              <w:rPr>
                <w:rFonts w:ascii="Times New Roman" w:hAnsi="Times New Roman" w:cs="Times New Roman"/>
                <w:sz w:val="24"/>
              </w:rPr>
            </w:pPr>
            <w:r w:rsidRPr="00CC3C50">
              <w:t>[Alignment] | Unaligned </w:t>
            </w:r>
          </w:p>
        </w:tc>
      </w:tr>
      <w:tr w:rsidR="00CC3C50" w:rsidRPr="00CC3C50" w14:paraId="0C9BF804" w14:textId="77777777" w:rsidTr="00B65797">
        <w:tc>
          <w:tcPr>
            <w:tcW w:w="2250" w:type="dxa"/>
            <w:tcBorders>
              <w:top w:val="nil"/>
              <w:left w:val="nil"/>
              <w:bottom w:val="nil"/>
              <w:right w:val="nil"/>
            </w:tcBorders>
            <w:shd w:val="clear" w:color="auto" w:fill="auto"/>
            <w:hideMark/>
          </w:tcPr>
          <w:p w14:paraId="20CCCC9F" w14:textId="161D8D00" w:rsidR="00CC3C50" w:rsidRPr="00CC3C50" w:rsidRDefault="00CC3C50" w:rsidP="00B65797">
            <w:pPr>
              <w:pStyle w:val="TableBody"/>
              <w:rPr>
                <w:rFonts w:ascii="Times New Roman" w:hAnsi="Times New Roman" w:cs="Times New Roman"/>
                <w:sz w:val="24"/>
              </w:rPr>
            </w:pPr>
            <w:r w:rsidRPr="00CC3C50">
              <w:t>Member of </w:t>
            </w:r>
            <w:r w:rsidR="00B65797">
              <w:t xml:space="preserve">named </w:t>
            </w:r>
            <w:r w:rsidRPr="00CC3C50">
              <w:t>organization (any creature type) </w:t>
            </w:r>
          </w:p>
        </w:tc>
        <w:tc>
          <w:tcPr>
            <w:tcW w:w="2358" w:type="dxa"/>
            <w:tcBorders>
              <w:top w:val="nil"/>
              <w:left w:val="nil"/>
              <w:bottom w:val="nil"/>
              <w:right w:val="nil"/>
            </w:tcBorders>
            <w:shd w:val="clear" w:color="auto" w:fill="auto"/>
            <w:hideMark/>
          </w:tcPr>
          <w:p w14:paraId="6BD2AF4C" w14:textId="77777777" w:rsidR="00CC3C50" w:rsidRPr="00CC3C50" w:rsidRDefault="00CC3C50" w:rsidP="00B65797">
            <w:pPr>
              <w:pStyle w:val="TableBody"/>
              <w:rPr>
                <w:rFonts w:ascii="Times New Roman" w:hAnsi="Times New Roman" w:cs="Times New Roman"/>
                <w:sz w:val="24"/>
              </w:rPr>
            </w:pPr>
            <w:r w:rsidRPr="00CC3C50">
              <w:t>Any Alignment | Typically [Alignment] </w:t>
            </w:r>
          </w:p>
        </w:tc>
      </w:tr>
      <w:tr w:rsidR="00CC3C50" w:rsidRPr="00CC3C50" w14:paraId="3E86FACC" w14:textId="77777777" w:rsidTr="00B65797">
        <w:tc>
          <w:tcPr>
            <w:tcW w:w="2250" w:type="dxa"/>
            <w:tcBorders>
              <w:top w:val="nil"/>
              <w:left w:val="nil"/>
              <w:bottom w:val="nil"/>
              <w:right w:val="nil"/>
            </w:tcBorders>
            <w:shd w:val="clear" w:color="auto" w:fill="D2D0D0"/>
            <w:hideMark/>
          </w:tcPr>
          <w:p w14:paraId="5686593D" w14:textId="77777777" w:rsidR="00CC3C50" w:rsidRPr="00CC3C50" w:rsidRDefault="00CC3C50" w:rsidP="00B65797">
            <w:pPr>
              <w:pStyle w:val="TableBody"/>
              <w:rPr>
                <w:rFonts w:ascii="Times New Roman" w:hAnsi="Times New Roman" w:cs="Times New Roman"/>
                <w:sz w:val="24"/>
              </w:rPr>
            </w:pPr>
            <w:r w:rsidRPr="00CC3C50">
              <w:t>Generic Humanoid </w:t>
            </w:r>
          </w:p>
        </w:tc>
        <w:tc>
          <w:tcPr>
            <w:tcW w:w="2358" w:type="dxa"/>
            <w:tcBorders>
              <w:top w:val="nil"/>
              <w:left w:val="nil"/>
              <w:bottom w:val="nil"/>
              <w:right w:val="nil"/>
            </w:tcBorders>
            <w:shd w:val="clear" w:color="auto" w:fill="D2D0D0"/>
            <w:hideMark/>
          </w:tcPr>
          <w:p w14:paraId="7B1A644E" w14:textId="77777777" w:rsidR="00CC3C50" w:rsidRPr="00CC3C50" w:rsidRDefault="00CC3C50" w:rsidP="00B65797">
            <w:pPr>
              <w:pStyle w:val="TableBody"/>
              <w:rPr>
                <w:rFonts w:ascii="Times New Roman" w:hAnsi="Times New Roman" w:cs="Times New Roman"/>
                <w:sz w:val="24"/>
              </w:rPr>
            </w:pPr>
            <w:r w:rsidRPr="00CC3C50">
              <w:t>Any Alignment </w:t>
            </w:r>
          </w:p>
        </w:tc>
      </w:tr>
      <w:tr w:rsidR="00CC3C50" w:rsidRPr="00CC3C50" w14:paraId="019FD1D5" w14:textId="77777777" w:rsidTr="00B65797">
        <w:tc>
          <w:tcPr>
            <w:tcW w:w="2250" w:type="dxa"/>
            <w:tcBorders>
              <w:top w:val="nil"/>
              <w:left w:val="nil"/>
              <w:bottom w:val="nil"/>
              <w:right w:val="nil"/>
            </w:tcBorders>
            <w:shd w:val="clear" w:color="auto" w:fill="auto"/>
            <w:hideMark/>
          </w:tcPr>
          <w:p w14:paraId="5B5044B1" w14:textId="77777777" w:rsidR="00CC3C50" w:rsidRPr="00CC3C50" w:rsidRDefault="00CC3C50" w:rsidP="00B65797">
            <w:pPr>
              <w:pStyle w:val="TableBody"/>
              <w:rPr>
                <w:rFonts w:ascii="Times New Roman" w:hAnsi="Times New Roman" w:cs="Times New Roman"/>
                <w:sz w:val="24"/>
              </w:rPr>
            </w:pPr>
            <w:r w:rsidRPr="00CC3C50">
              <w:t>All other creature types </w:t>
            </w:r>
          </w:p>
        </w:tc>
        <w:tc>
          <w:tcPr>
            <w:tcW w:w="2358" w:type="dxa"/>
            <w:tcBorders>
              <w:top w:val="nil"/>
              <w:left w:val="nil"/>
              <w:bottom w:val="nil"/>
              <w:right w:val="nil"/>
            </w:tcBorders>
            <w:shd w:val="clear" w:color="auto" w:fill="auto"/>
            <w:hideMark/>
          </w:tcPr>
          <w:p w14:paraId="31681950" w14:textId="77777777" w:rsidR="00CC3C50" w:rsidRPr="00CC3C50" w:rsidRDefault="00CC3C50" w:rsidP="00B65797">
            <w:pPr>
              <w:pStyle w:val="TableBody"/>
              <w:rPr>
                <w:rFonts w:ascii="Times New Roman" w:hAnsi="Times New Roman" w:cs="Times New Roman"/>
                <w:sz w:val="24"/>
              </w:rPr>
            </w:pPr>
            <w:r w:rsidRPr="00CC3C50">
              <w:t>Any Alignment | Typically [Alignment] | Unaligned </w:t>
            </w:r>
          </w:p>
        </w:tc>
      </w:tr>
    </w:tbl>
    <w:p w14:paraId="6B417B98" w14:textId="77777777" w:rsidR="00CC3C50" w:rsidRPr="00CC3C50" w:rsidRDefault="00CC3C50" w:rsidP="00CC3C50">
      <w:pPr>
        <w:textAlignment w:val="baseline"/>
        <w:rPr>
          <w:rFonts w:ascii="Segoe UI" w:eastAsia="Times New Roman" w:hAnsi="Segoe UI" w:cs="Segoe UI"/>
          <w:color w:val="000000"/>
          <w:sz w:val="18"/>
          <w:szCs w:val="18"/>
        </w:rPr>
      </w:pPr>
      <w:r w:rsidRPr="00CC3C50">
        <w:rPr>
          <w:rFonts w:ascii="Calibri Light" w:eastAsia="Times New Roman" w:hAnsi="Calibri Light" w:cs="Calibri Light"/>
          <w:color w:val="000000"/>
          <w:sz w:val="17"/>
          <w:szCs w:val="17"/>
        </w:rPr>
        <w:t>  </w:t>
      </w:r>
    </w:p>
    <w:p w14:paraId="4A2F5E4C" w14:textId="784E87A1" w:rsidR="00CC3C50" w:rsidRPr="00CC3C50" w:rsidRDefault="00CC3C50" w:rsidP="00B65797">
      <w:pPr>
        <w:pStyle w:val="StatBlockBody"/>
        <w:rPr>
          <w:rFonts w:ascii="Segoe UI" w:hAnsi="Segoe UI" w:cs="Segoe UI"/>
        </w:rPr>
      </w:pPr>
      <w:r w:rsidRPr="00CC3C50">
        <w:t xml:space="preserve">Here are notes on the </w:t>
      </w:r>
      <w:r w:rsidR="00B65797">
        <w:t>table</w:t>
      </w:r>
      <w:r w:rsidRPr="00CC3C50">
        <w:t>: </w:t>
      </w:r>
    </w:p>
    <w:p w14:paraId="01CC2230" w14:textId="2FAA5800" w:rsidR="00B65797" w:rsidRPr="0096401A" w:rsidRDefault="00B65797" w:rsidP="00B65797">
      <w:pPr>
        <w:pStyle w:val="StatBlockHanging"/>
        <w:rPr>
          <w:highlight w:val="yellow"/>
          <w:rPrChange w:id="144" w:author="Anton Palikhov" w:date="2022-01-04T04:33:00Z">
            <w:rPr/>
          </w:rPrChange>
        </w:rPr>
      </w:pPr>
      <w:r w:rsidRPr="0096401A">
        <w:rPr>
          <w:b/>
          <w:bCs/>
          <w:highlight w:val="yellow"/>
          <w:rPrChange w:id="145" w:author="Anton Palikhov" w:date="2022-01-04T04:33:00Z">
            <w:rPr>
              <w:b/>
              <w:bCs/>
            </w:rPr>
          </w:rPrChange>
        </w:rPr>
        <w:t xml:space="preserve">[Alignment]. </w:t>
      </w:r>
      <w:r w:rsidRPr="0096401A">
        <w:rPr>
          <w:highlight w:val="yellow"/>
          <w:rPrChange w:id="146" w:author="Anton Palikhov" w:date="2022-01-04T04:33:00Z">
            <w:rPr/>
          </w:rPrChange>
        </w:rPr>
        <w:t>In the table, “[Alignment]” stands for one of the nine alignments. Choose the one that is most appropriate. Only a named individual gets one of the nine alignments without the word “Typically” before it.</w:t>
      </w:r>
    </w:p>
    <w:p w14:paraId="1641542A" w14:textId="6A6C5E43" w:rsidR="00CC3C50" w:rsidRPr="0096401A" w:rsidRDefault="00CC3C50" w:rsidP="00B65797">
      <w:pPr>
        <w:pStyle w:val="StatBlockHanging"/>
        <w:rPr>
          <w:sz w:val="24"/>
          <w:highlight w:val="yellow"/>
          <w:rPrChange w:id="147" w:author="Anton Palikhov" w:date="2022-01-04T04:33:00Z">
            <w:rPr>
              <w:sz w:val="24"/>
            </w:rPr>
          </w:rPrChange>
        </w:rPr>
      </w:pPr>
      <w:r w:rsidRPr="0096401A">
        <w:rPr>
          <w:b/>
          <w:bCs/>
          <w:highlight w:val="yellow"/>
          <w:rPrChange w:id="148" w:author="Anton Palikhov" w:date="2022-01-04T04:33:00Z">
            <w:rPr>
              <w:b/>
              <w:bCs/>
            </w:rPr>
          </w:rPrChange>
        </w:rPr>
        <w:t>Any Alignment.</w:t>
      </w:r>
      <w:r w:rsidRPr="0096401A">
        <w:rPr>
          <w:highlight w:val="yellow"/>
          <w:rPrChange w:id="149" w:author="Anton Palikhov" w:date="2022-01-04T04:33:00Z">
            <w:rPr/>
          </w:rPrChange>
        </w:rPr>
        <w:t> This option</w:t>
      </w:r>
      <w:r w:rsidR="00B65797" w:rsidRPr="0096401A">
        <w:rPr>
          <w:highlight w:val="yellow"/>
          <w:rPrChange w:id="150" w:author="Anton Palikhov" w:date="2022-01-04T04:33:00Z">
            <w:rPr/>
          </w:rPrChange>
        </w:rPr>
        <w:t>, “Any Alignment,”</w:t>
      </w:r>
      <w:r w:rsidRPr="0096401A">
        <w:rPr>
          <w:highlight w:val="yellow"/>
          <w:rPrChange w:id="151" w:author="Anton Palikhov" w:date="2022-01-04T04:33:00Z">
            <w:rPr/>
          </w:rPrChange>
        </w:rPr>
        <w:t xml:space="preserve"> is used for generic Humanoids and any other generic creature that has humanlike behavior</w:t>
      </w:r>
      <w:r w:rsidR="00B65797" w:rsidRPr="0096401A">
        <w:rPr>
          <w:highlight w:val="yellow"/>
          <w:rPrChange w:id="152" w:author="Anton Palikhov" w:date="2022-01-04T04:33:00Z">
            <w:rPr/>
          </w:rPrChange>
        </w:rPr>
        <w:t xml:space="preserve"> and no typical alignment.</w:t>
      </w:r>
    </w:p>
    <w:p w14:paraId="63469ED4" w14:textId="0C369BD7" w:rsidR="00CC3C50" w:rsidRPr="0096401A" w:rsidRDefault="00CC3C50" w:rsidP="00B65797">
      <w:pPr>
        <w:pStyle w:val="StatBlockHanging"/>
        <w:rPr>
          <w:highlight w:val="yellow"/>
          <w:rPrChange w:id="153" w:author="Anton Palikhov" w:date="2022-01-04T04:33:00Z">
            <w:rPr/>
          </w:rPrChange>
        </w:rPr>
      </w:pPr>
      <w:r w:rsidRPr="0096401A">
        <w:rPr>
          <w:b/>
          <w:bCs/>
          <w:highlight w:val="yellow"/>
          <w:rPrChange w:id="154" w:author="Anton Palikhov" w:date="2022-01-04T04:33:00Z">
            <w:rPr>
              <w:b/>
              <w:bCs/>
            </w:rPr>
          </w:rPrChange>
        </w:rPr>
        <w:t>Typically [Alignment]. </w:t>
      </w:r>
      <w:r w:rsidRPr="0096401A">
        <w:rPr>
          <w:highlight w:val="yellow"/>
          <w:rPrChange w:id="155" w:author="Anton Palikhov" w:date="2022-01-04T04:33:00Z">
            <w:rPr/>
          </w:rPrChange>
        </w:rPr>
        <w:t xml:space="preserve">This option is used for fantastical creatures—such as angels, demons, devils, metallic dragons, chromatic dragons, Fey, and trolls—that have typical alignments in the game and in fantasy more broadly. This option is also appropriate for a member of </w:t>
      </w:r>
      <w:r w:rsidR="00B65797" w:rsidRPr="0096401A">
        <w:rPr>
          <w:highlight w:val="yellow"/>
          <w:rPrChange w:id="156" w:author="Anton Palikhov" w:date="2022-01-04T04:33:00Z">
            <w:rPr/>
          </w:rPrChange>
        </w:rPr>
        <w:t>a named</w:t>
      </w:r>
      <w:r w:rsidRPr="0096401A">
        <w:rPr>
          <w:highlight w:val="yellow"/>
          <w:rPrChange w:id="157" w:author="Anton Palikhov" w:date="2022-01-04T04:33:00Z">
            <w:rPr/>
          </w:rPrChange>
        </w:rPr>
        <w:t xml:space="preserve"> organization that has a strong alignment association, such as a </w:t>
      </w:r>
      <w:r w:rsidR="00B65797" w:rsidRPr="0096401A">
        <w:rPr>
          <w:highlight w:val="yellow"/>
          <w:rPrChange w:id="158" w:author="Anton Palikhov" w:date="2022-01-04T04:33:00Z">
            <w:rPr/>
          </w:rPrChange>
        </w:rPr>
        <w:t>demonic</w:t>
      </w:r>
      <w:r w:rsidRPr="0096401A">
        <w:rPr>
          <w:highlight w:val="yellow"/>
          <w:rPrChange w:id="159" w:author="Anton Palikhov" w:date="2022-01-04T04:33:00Z">
            <w:rPr/>
          </w:rPrChange>
        </w:rPr>
        <w:t xml:space="preserve"> cult</w:t>
      </w:r>
      <w:r w:rsidR="00B65797" w:rsidRPr="0096401A">
        <w:rPr>
          <w:highlight w:val="yellow"/>
          <w:rPrChange w:id="160" w:author="Anton Palikhov" w:date="2022-01-04T04:33:00Z">
            <w:rPr/>
          </w:rPrChange>
        </w:rPr>
        <w:t xml:space="preserve"> (the cult of Lolth)</w:t>
      </w:r>
      <w:r w:rsidRPr="0096401A">
        <w:rPr>
          <w:highlight w:val="yellow"/>
          <w:rPrChange w:id="161" w:author="Anton Palikhov" w:date="2022-01-04T04:33:00Z">
            <w:rPr/>
          </w:rPrChange>
        </w:rPr>
        <w:t xml:space="preserve"> or a benevolent knighthood</w:t>
      </w:r>
      <w:r w:rsidR="00B65797" w:rsidRPr="0096401A">
        <w:rPr>
          <w:highlight w:val="yellow"/>
          <w:rPrChange w:id="162" w:author="Anton Palikhov" w:date="2022-01-04T04:33:00Z">
            <w:rPr/>
          </w:rPrChange>
        </w:rPr>
        <w:t xml:space="preserve"> (the Holy Order of Peace)</w:t>
      </w:r>
      <w:r w:rsidRPr="0096401A">
        <w:rPr>
          <w:highlight w:val="yellow"/>
          <w:rPrChange w:id="163" w:author="Anton Palikhov" w:date="2022-01-04T04:33:00Z">
            <w:rPr/>
          </w:rPrChange>
        </w:rPr>
        <w:t>.</w:t>
      </w:r>
    </w:p>
    <w:p w14:paraId="2605503D" w14:textId="18D311B2" w:rsidR="00B65797" w:rsidRDefault="00B65797" w:rsidP="00B65797">
      <w:pPr>
        <w:pStyle w:val="StatBlockHanging"/>
      </w:pPr>
      <w:r w:rsidRPr="0096401A">
        <w:rPr>
          <w:b/>
          <w:bCs/>
          <w:highlight w:val="yellow"/>
          <w:rPrChange w:id="164" w:author="Anton Palikhov" w:date="2022-01-04T04:33:00Z">
            <w:rPr>
              <w:b/>
              <w:bCs/>
            </w:rPr>
          </w:rPrChange>
        </w:rPr>
        <w:t>Unaligned.</w:t>
      </w:r>
      <w:r w:rsidRPr="0096401A">
        <w:rPr>
          <w:highlight w:val="yellow"/>
          <w:rPrChange w:id="165" w:author="Anton Palikhov" w:date="2022-01-04T04:33:00Z">
            <w:rPr/>
          </w:rPrChange>
        </w:rPr>
        <w:t xml:space="preserve"> Non-sapient </w:t>
      </w:r>
      <w:r w:rsidR="007D053C" w:rsidRPr="0096401A">
        <w:rPr>
          <w:highlight w:val="yellow"/>
          <w:rPrChange w:id="166" w:author="Anton Palikhov" w:date="2022-01-04T04:33:00Z">
            <w:rPr/>
          </w:rPrChange>
        </w:rPr>
        <w:t>creatures</w:t>
      </w:r>
      <w:r w:rsidRPr="0096401A">
        <w:rPr>
          <w:highlight w:val="yellow"/>
          <w:rPrChange w:id="167" w:author="Anton Palikhov" w:date="2022-01-04T04:33:00Z">
            <w:rPr/>
          </w:rPrChange>
        </w:rPr>
        <w:t xml:space="preserve"> are unaligned. Beasts, Constructs, and Oozes are usually unaligned.</w:t>
      </w:r>
    </w:p>
    <w:p w14:paraId="5D12E842" w14:textId="77777777" w:rsidR="00986CC6" w:rsidRPr="00986CC6" w:rsidRDefault="00986CC6" w:rsidP="00FC7E9C">
      <w:pPr>
        <w:pStyle w:val="SidebarHeading"/>
        <w:rPr>
          <w:sz w:val="24"/>
        </w:rPr>
      </w:pPr>
      <w:r w:rsidRPr="00986CC6">
        <w:t>Alignment and Attitude in Encounters</w:t>
      </w:r>
    </w:p>
    <w:p w14:paraId="769F51EF" w14:textId="3CD6B37A" w:rsidR="00986CC6" w:rsidRPr="00986CC6" w:rsidRDefault="00986CC6" w:rsidP="00FC7E9C">
      <w:pPr>
        <w:pStyle w:val="SidebarBody"/>
        <w:rPr>
          <w:sz w:val="24"/>
        </w:rPr>
      </w:pPr>
      <w:r w:rsidRPr="00986CC6">
        <w:t>When an encounter uses a creature that has “Any Alignment” in its stat block, or when the creature’s alignment differs from its typical alignment (as noted in its stat block), the encounter should specify the creature’s alignment in parentheses when the creature is first introduced. An encounter should also specify a creature’s attitude (hostile, indifferent, or friendly) toward the characters and the circumstances (if any) under which that attitude might change. A creature’s attitude toward the characters can change in the course of an encounter, but its alignment likely won’t.</w:t>
      </w:r>
    </w:p>
    <w:p w14:paraId="6CD89719" w14:textId="7520257E" w:rsidR="00986CC6" w:rsidRPr="00986CC6" w:rsidRDefault="00FC7E9C" w:rsidP="00C50833">
      <w:pPr>
        <w:pStyle w:val="SidebarBody"/>
        <w:rPr>
          <w:sz w:val="24"/>
        </w:rPr>
      </w:pPr>
      <w:r>
        <w:tab/>
      </w:r>
      <w:r w:rsidR="00986CC6" w:rsidRPr="00986CC6">
        <w:t>Here are a few examples that present alignment and attitude correctly:</w:t>
      </w:r>
    </w:p>
    <w:p w14:paraId="4C297C16" w14:textId="521BCE50" w:rsidR="00986CC6" w:rsidRPr="00986CC6" w:rsidRDefault="00986CC6" w:rsidP="00492646">
      <w:pPr>
        <w:pStyle w:val="SidebarBulleted"/>
        <w:spacing w:after="0"/>
        <w:rPr>
          <w:sz w:val="24"/>
        </w:rPr>
      </w:pPr>
      <w:r w:rsidRPr="00986CC6">
        <w:t>Murpheo is a human </w:t>
      </w:r>
      <w:r w:rsidRPr="00986CC6">
        <w:rPr>
          <w:b/>
          <w:bCs/>
        </w:rPr>
        <w:t>archmage</w:t>
      </w:r>
      <w:r w:rsidRPr="00986CC6">
        <w:t> (chaotic good). He greets the characters warmly, but bad behavior on the characters’ part can change his otherwise friendly attitude toward them.</w:t>
      </w:r>
    </w:p>
    <w:p w14:paraId="4A04E341" w14:textId="00D0E655" w:rsidR="00986CC6" w:rsidRPr="00C50833" w:rsidRDefault="00986CC6" w:rsidP="00492646">
      <w:pPr>
        <w:pStyle w:val="SidebarBulleted"/>
        <w:spacing w:after="0"/>
        <w:rPr>
          <w:sz w:val="24"/>
        </w:rPr>
      </w:pPr>
      <w:r w:rsidRPr="00986CC6">
        <w:t>Murpheo (chaotic good human </w:t>
      </w:r>
      <w:r w:rsidRPr="00C50833">
        <w:rPr>
          <w:b/>
          <w:bCs/>
        </w:rPr>
        <w:t>archmage</w:t>
      </w:r>
      <w:r w:rsidRPr="00986CC6">
        <w:t>) greets the characters warmly, but bad behavior on the characters’ part can change his otherwise friendly attitude toward them. </w:t>
      </w:r>
    </w:p>
    <w:p w14:paraId="61D15954" w14:textId="28D2432E" w:rsidR="00986CC6" w:rsidRPr="00C50833" w:rsidRDefault="00986CC6" w:rsidP="006B509A">
      <w:pPr>
        <w:pStyle w:val="SidebarBulleted"/>
        <w:rPr>
          <w:sz w:val="24"/>
        </w:rPr>
      </w:pPr>
      <w:r w:rsidRPr="00986CC6">
        <w:t>Two </w:t>
      </w:r>
      <w:r w:rsidRPr="00C50833">
        <w:rPr>
          <w:b/>
          <w:bCs/>
        </w:rPr>
        <w:t>thugs</w:t>
      </w:r>
      <w:r w:rsidRPr="00986CC6">
        <w:t>—a shield dwarf named Rux (lawful evil) and a human named Ruvin (neutral)—stand guard outside the door. They are indifferent toward most strangers and hostile toward those who try to slip past them without first saying the secret password: scone. A character who approaches the thugs in a nonthreatening manner and offers each of them a bribe (at least 5 gp worth of treasure per thug) is allowed to pass through the door without speaking the secret password. If a character tells a funny joke to win over the thugs, the thugs’ attitude toward that character improves by one step (hostile to indifferent, or indifferent to friendly). A character can convince a friendly thug to divulge the secret password with a successful DC 10 Charisma (Persuasion) check.</w:t>
      </w:r>
    </w:p>
    <w:p w14:paraId="02198B8A" w14:textId="55185F6E" w:rsidR="00986CC6" w:rsidRPr="00C50833" w:rsidRDefault="00986CC6" w:rsidP="006B509A">
      <w:pPr>
        <w:pStyle w:val="SidebarBulleted"/>
        <w:rPr>
          <w:sz w:val="24"/>
        </w:rPr>
      </w:pPr>
      <w:r w:rsidRPr="00986CC6">
        <w:t xml:space="preserve">Two </w:t>
      </w:r>
      <w:r w:rsidRPr="00C50833">
        <w:rPr>
          <w:b/>
          <w:bCs/>
        </w:rPr>
        <w:t>thugs</w:t>
      </w:r>
      <w:r w:rsidRPr="00986CC6">
        <w:t> stand guard outside the door. Their names are Rux (lawful evil shield dwarf) and Ruvin (neutral human). They are indifferent toward most strangers and hostile toward those who try to slip past them without first saying the secret password: scone. A character who approaches the thugs in a nonthreatening manner and offers each of them a bribe (at least 5 gp worth of treasure per thug) is allowed to pass through the door without speaking the secret password. If a character tells a funny joke to win over the thugs, the thugs’ attitude toward that character improves by one step (hostile to indifferent, or indifferent to friendly). A character can convince a friendly thug to divulge the secret password with a successful DC 10 Charisma (Persuasion) check.</w:t>
      </w:r>
    </w:p>
    <w:p w14:paraId="1F5229A1" w14:textId="155246E4" w:rsidR="00986CC6" w:rsidRPr="00986CC6" w:rsidRDefault="00986CC6" w:rsidP="00C50833">
      <w:pPr>
        <w:pStyle w:val="SidebarBulleted"/>
        <w:rPr>
          <w:sz w:val="24"/>
        </w:rPr>
      </w:pPr>
      <w:r w:rsidRPr="00986CC6">
        <w:t>At the end of the hall, a hungry </w:t>
      </w:r>
      <w:r w:rsidRPr="00986CC6">
        <w:rPr>
          <w:b/>
          <w:bCs/>
        </w:rPr>
        <w:t>troll</w:t>
      </w:r>
      <w:r w:rsidRPr="00986CC6">
        <w:t> is trying to scratch its way through a locked door. If attacked or otherwise interrupted, it turns and fights. </w:t>
      </w:r>
      <w:r w:rsidRPr="0096401A">
        <w:rPr>
          <w:i/>
          <w:iCs/>
          <w:highlight w:val="yellow"/>
          <w:rPrChange w:id="168" w:author="Anton Palikhov" w:date="2022-01-04T04:34:00Z">
            <w:rPr>
              <w:i/>
              <w:iCs/>
            </w:rPr>
          </w:rPrChange>
        </w:rPr>
        <w:t>[If no alignment is specified, the DM can safely assume that the troll is chaotic evil, which is the typical alignment of trolls. There’s no need to use the words “friendly,” “indifferent,” or “hostile” here, since the text already makes the creature’s attitude clear.]</w:t>
      </w:r>
    </w:p>
    <w:p w14:paraId="453B9272" w14:textId="7EA52850" w:rsidR="00986CC6" w:rsidRPr="00986CC6" w:rsidRDefault="00986CC6" w:rsidP="00C50833">
      <w:pPr>
        <w:pStyle w:val="SidebarBulleted"/>
        <w:rPr>
          <w:sz w:val="24"/>
        </w:rPr>
      </w:pPr>
      <w:r w:rsidRPr="00986CC6">
        <w:t>Nyskatelion and Savarindar are a mated pair of </w:t>
      </w:r>
      <w:r w:rsidRPr="00986CC6">
        <w:rPr>
          <w:b/>
          <w:bCs/>
        </w:rPr>
        <w:t>adult brass dragons</w:t>
      </w:r>
      <w:r w:rsidRPr="00986CC6">
        <w:t> (chaotic evil). Prolonged contact with the demon-possessed book in their treasure trove has turned these once-friendly dragons into cruel, hatefu</w:t>
      </w:r>
      <w:r w:rsidR="00C50833">
        <w:t>l monsters</w:t>
      </w:r>
      <w:r w:rsidR="00C50833" w:rsidRPr="00986CC6">
        <w:t xml:space="preserve"> </w:t>
      </w:r>
      <w:r w:rsidRPr="00986CC6">
        <w:t>that are hostile toward all visitors. </w:t>
      </w:r>
      <w:r w:rsidRPr="0096401A">
        <w:rPr>
          <w:i/>
          <w:iCs/>
          <w:highlight w:val="yellow"/>
          <w:rPrChange w:id="169" w:author="Anton Palikhov" w:date="2022-01-04T04:34:00Z">
            <w:rPr>
              <w:i/>
              <w:iCs/>
            </w:rPr>
          </w:rPrChange>
        </w:rPr>
        <w:t>[Chaotic evil is not the typical alignment of brass dragons, which is why it’s called out here.]</w:t>
      </w:r>
    </w:p>
    <w:p w14:paraId="1F4802D5" w14:textId="27073545" w:rsidR="00060E20" w:rsidRDefault="00060E20" w:rsidP="00C451B5">
      <w:pPr>
        <w:pStyle w:val="StatBlockTitle"/>
        <w:spacing w:before="240"/>
      </w:pPr>
      <w:r>
        <w:t>Armor Class</w:t>
      </w:r>
    </w:p>
    <w:p w14:paraId="410776E3" w14:textId="624591DD" w:rsidR="003B3EC3" w:rsidRDefault="00060E20" w:rsidP="00EA7275">
      <w:pPr>
        <w:pStyle w:val="StatBlockBody"/>
      </w:pPr>
      <w:r>
        <w:t xml:space="preserve">Ensure that the </w:t>
      </w:r>
      <w:r w:rsidRPr="0096401A">
        <w:rPr>
          <w:highlight w:val="yellow"/>
          <w:rPrChange w:id="170" w:author="Anton Palikhov" w:date="2022-01-04T04:34:00Z">
            <w:rPr/>
          </w:rPrChange>
        </w:rPr>
        <w:t>AC is at least 10 + the Dexterity modifier.</w:t>
      </w:r>
      <w:r w:rsidR="004A37F8">
        <w:t xml:space="preserve"> </w:t>
      </w:r>
      <w:r w:rsidR="003B3EC3">
        <w:t xml:space="preserve">If the </w:t>
      </w:r>
      <w:r w:rsidR="00C36D77">
        <w:t>total</w:t>
      </w:r>
      <w:r w:rsidR="003B3EC3">
        <w:t xml:space="preserve"> is </w:t>
      </w:r>
      <w:r w:rsidR="008C1C0F">
        <w:t>greater</w:t>
      </w:r>
      <w:r w:rsidR="003B3EC3">
        <w:t xml:space="preserve">, </w:t>
      </w:r>
      <w:r w:rsidR="003B3EC3" w:rsidRPr="00461B8F">
        <w:rPr>
          <w:highlight w:val="yellow"/>
          <w:rPrChange w:id="171" w:author="Anton Palikhov" w:date="2022-01-04T04:34:00Z">
            <w:rPr/>
          </w:rPrChange>
        </w:rPr>
        <w:t xml:space="preserve">a </w:t>
      </w:r>
      <w:r w:rsidR="002E0CA1" w:rsidRPr="00461B8F">
        <w:rPr>
          <w:highlight w:val="yellow"/>
          <w:rPrChange w:id="172" w:author="Anton Palikhov" w:date="2022-01-04T04:34:00Z">
            <w:rPr/>
          </w:rPrChange>
        </w:rPr>
        <w:t>parenthesis</w:t>
      </w:r>
      <w:r w:rsidR="003B3EC3" w:rsidRPr="00461B8F">
        <w:rPr>
          <w:highlight w:val="yellow"/>
          <w:rPrChange w:id="173" w:author="Anton Palikhov" w:date="2022-01-04T04:34:00Z">
            <w:rPr/>
          </w:rPrChange>
        </w:rPr>
        <w:t xml:space="preserve"> </w:t>
      </w:r>
      <w:r w:rsidR="00C36D77" w:rsidRPr="00461B8F">
        <w:rPr>
          <w:highlight w:val="yellow"/>
          <w:rPrChange w:id="174" w:author="Anton Palikhov" w:date="2022-01-04T04:34:00Z">
            <w:rPr/>
          </w:rPrChange>
        </w:rPr>
        <w:t>needs to</w:t>
      </w:r>
      <w:r w:rsidR="003B3EC3" w:rsidRPr="00461B8F">
        <w:rPr>
          <w:highlight w:val="yellow"/>
          <w:rPrChange w:id="175" w:author="Anton Palikhov" w:date="2022-01-04T04:34:00Z">
            <w:rPr/>
          </w:rPrChange>
        </w:rPr>
        <w:t xml:space="preserve"> </w:t>
      </w:r>
      <w:r w:rsidR="00C36D77" w:rsidRPr="00461B8F">
        <w:rPr>
          <w:highlight w:val="yellow"/>
          <w:rPrChange w:id="176" w:author="Anton Palikhov" w:date="2022-01-04T04:34:00Z">
            <w:rPr/>
          </w:rPrChange>
        </w:rPr>
        <w:t>name</w:t>
      </w:r>
      <w:r w:rsidR="003B3EC3" w:rsidRPr="00461B8F">
        <w:rPr>
          <w:highlight w:val="yellow"/>
          <w:rPrChange w:id="177" w:author="Anton Palikhov" w:date="2022-01-04T04:34:00Z">
            <w:rPr/>
          </w:rPrChange>
        </w:rPr>
        <w:t xml:space="preserve"> </w:t>
      </w:r>
      <w:r w:rsidR="00C36D77" w:rsidRPr="00461B8F">
        <w:rPr>
          <w:highlight w:val="yellow"/>
          <w:rPrChange w:id="178" w:author="Anton Palikhov" w:date="2022-01-04T04:34:00Z">
            <w:rPr/>
          </w:rPrChange>
        </w:rPr>
        <w:t>the source of</w:t>
      </w:r>
      <w:r w:rsidR="003B3EC3" w:rsidRPr="00461B8F">
        <w:rPr>
          <w:highlight w:val="yellow"/>
          <w:rPrChange w:id="179" w:author="Anton Palikhov" w:date="2022-01-04T04:34:00Z">
            <w:rPr/>
          </w:rPrChange>
        </w:rPr>
        <w:t xml:space="preserve"> the extra AC: natural armor, a type of wearable armor, a shield, or something else.</w:t>
      </w:r>
    </w:p>
    <w:p w14:paraId="01F7B51C" w14:textId="5668BA48" w:rsidR="004A37F8" w:rsidRDefault="004A37F8" w:rsidP="00EA7275">
      <w:pPr>
        <w:pStyle w:val="StatBlockBody"/>
      </w:pPr>
      <w:r>
        <w:t>If the creature is wearing armor, ensure that the AC is correct for that armor.</w:t>
      </w:r>
      <w:r w:rsidR="00D949A9">
        <w:t xml:space="preserve"> Consult the Armor table in the </w:t>
      </w:r>
      <w:r w:rsidR="00D949A9">
        <w:rPr>
          <w:i/>
        </w:rPr>
        <w:t>Player’s Handbook</w:t>
      </w:r>
      <w:r w:rsidR="00D949A9">
        <w:t xml:space="preserve"> (p. 145).</w:t>
      </w:r>
    </w:p>
    <w:p w14:paraId="528CA7B4" w14:textId="77777777" w:rsidR="002F45C5" w:rsidRDefault="002F45C5" w:rsidP="00EA7275">
      <w:pPr>
        <w:pStyle w:val="StatBlockTitle"/>
      </w:pPr>
      <w:r>
        <w:t>Hit Points</w:t>
      </w:r>
      <w:r w:rsidR="00EA7275">
        <w:t xml:space="preserve"> and Hit Dice</w:t>
      </w:r>
    </w:p>
    <w:p w14:paraId="790A754F" w14:textId="77777777" w:rsidR="002F45C5" w:rsidRDefault="002F45C5" w:rsidP="00D949A9">
      <w:pPr>
        <w:pStyle w:val="StatBlockBulleted"/>
        <w:spacing w:before="0"/>
      </w:pPr>
      <w:r>
        <w:t>Ensure that the average hit points are correct.</w:t>
      </w:r>
    </w:p>
    <w:p w14:paraId="21435E7F" w14:textId="77777777" w:rsidR="00EA7275" w:rsidRDefault="00EA7275" w:rsidP="00EA7275">
      <w:pPr>
        <w:pStyle w:val="StatBlockBulleted"/>
      </w:pPr>
      <w:r>
        <w:t>Verify that the Hit Die is correct for the creature’s size.</w:t>
      </w:r>
    </w:p>
    <w:p w14:paraId="308CFF49" w14:textId="77777777" w:rsidR="00EA7275" w:rsidRDefault="00EA7275" w:rsidP="00EA7275">
      <w:pPr>
        <w:pStyle w:val="StatBlockBulleted"/>
      </w:pPr>
      <w:r>
        <w:t>Verify that the modifier after the Hit Die = the number of Hit Dice × the Constitution modifier.</w:t>
      </w:r>
    </w:p>
    <w:p w14:paraId="2C2A627F" w14:textId="5F4BDD82" w:rsidR="00EA7275" w:rsidRDefault="00EA7275" w:rsidP="00EA7275">
      <w:pPr>
        <w:pStyle w:val="TableTitle"/>
      </w:pPr>
      <w:r>
        <w:t>Hit Dice by Size</w:t>
      </w:r>
    </w:p>
    <w:tbl>
      <w:tblPr>
        <w:tblStyle w:val="41"/>
        <w:tblW w:w="0" w:type="auto"/>
        <w:tblLook w:val="04A0" w:firstRow="1" w:lastRow="0" w:firstColumn="1" w:lastColumn="0" w:noHBand="0" w:noVBand="1"/>
      </w:tblPr>
      <w:tblGrid>
        <w:gridCol w:w="1176"/>
        <w:gridCol w:w="900"/>
      </w:tblGrid>
      <w:tr w:rsidR="00EA7275" w:rsidRPr="002F45C5" w14:paraId="6D0BD0FE" w14:textId="77777777" w:rsidTr="00AF2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vAlign w:val="bottom"/>
          </w:tcPr>
          <w:p w14:paraId="711166D8" w14:textId="77777777" w:rsidR="00EA7275" w:rsidRPr="002F45C5" w:rsidRDefault="00EA7275" w:rsidP="00AF2B87">
            <w:pPr>
              <w:pStyle w:val="TableHeader"/>
              <w:rPr>
                <w:b/>
              </w:rPr>
            </w:pPr>
            <w:r>
              <w:rPr>
                <w:b/>
              </w:rPr>
              <w:t>Size</w:t>
            </w:r>
          </w:p>
        </w:tc>
        <w:tc>
          <w:tcPr>
            <w:tcW w:w="900" w:type="dxa"/>
            <w:vAlign w:val="bottom"/>
          </w:tcPr>
          <w:p w14:paraId="43A35BF6" w14:textId="77777777" w:rsidR="00EA7275" w:rsidRPr="002F45C5" w:rsidRDefault="00EA7275" w:rsidP="00AF2B87">
            <w:pPr>
              <w:pStyle w:val="TableHeader"/>
              <w:jc w:val="center"/>
              <w:cnfStyle w:val="100000000000" w:firstRow="1" w:lastRow="0" w:firstColumn="0" w:lastColumn="0" w:oddVBand="0" w:evenVBand="0" w:oddHBand="0" w:evenHBand="0" w:firstRowFirstColumn="0" w:firstRowLastColumn="0" w:lastRowFirstColumn="0" w:lastRowLastColumn="0"/>
              <w:rPr>
                <w:b/>
              </w:rPr>
            </w:pPr>
            <w:r>
              <w:rPr>
                <w:b/>
              </w:rPr>
              <w:t>Hit Die</w:t>
            </w:r>
          </w:p>
        </w:tc>
      </w:tr>
      <w:tr w:rsidR="00EA7275" w:rsidRPr="002F45C5" w14:paraId="5EE35FA6"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95D9E4D" w14:textId="77777777" w:rsidR="00EA7275" w:rsidRPr="002F45C5" w:rsidRDefault="00EA7275" w:rsidP="00AF2B87">
            <w:pPr>
              <w:pStyle w:val="TableBody"/>
              <w:rPr>
                <w:b w:val="0"/>
              </w:rPr>
            </w:pPr>
            <w:r>
              <w:rPr>
                <w:b w:val="0"/>
              </w:rPr>
              <w:t>Tiny</w:t>
            </w:r>
          </w:p>
        </w:tc>
        <w:tc>
          <w:tcPr>
            <w:tcW w:w="900" w:type="dxa"/>
          </w:tcPr>
          <w:p w14:paraId="178EDDE5"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d4</w:t>
            </w:r>
          </w:p>
        </w:tc>
      </w:tr>
      <w:tr w:rsidR="00EA7275" w:rsidRPr="002F45C5" w14:paraId="64C7889A" w14:textId="77777777" w:rsidTr="00AF2B87">
        <w:trPr>
          <w:trHeight w:val="158"/>
        </w:trPr>
        <w:tc>
          <w:tcPr>
            <w:cnfStyle w:val="001000000000" w:firstRow="0" w:lastRow="0" w:firstColumn="1" w:lastColumn="0" w:oddVBand="0" w:evenVBand="0" w:oddHBand="0" w:evenHBand="0" w:firstRowFirstColumn="0" w:firstRowLastColumn="0" w:lastRowFirstColumn="0" w:lastRowLastColumn="0"/>
            <w:tcW w:w="923" w:type="dxa"/>
          </w:tcPr>
          <w:p w14:paraId="53D94BC1" w14:textId="77777777" w:rsidR="00EA7275" w:rsidRPr="002F45C5" w:rsidRDefault="00EA7275" w:rsidP="00AF2B87">
            <w:pPr>
              <w:pStyle w:val="TableBody"/>
              <w:rPr>
                <w:b w:val="0"/>
              </w:rPr>
            </w:pPr>
            <w:r>
              <w:rPr>
                <w:b w:val="0"/>
              </w:rPr>
              <w:t>Small</w:t>
            </w:r>
          </w:p>
        </w:tc>
        <w:tc>
          <w:tcPr>
            <w:tcW w:w="900" w:type="dxa"/>
          </w:tcPr>
          <w:p w14:paraId="523C0CE5"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d6</w:t>
            </w:r>
          </w:p>
        </w:tc>
      </w:tr>
      <w:tr w:rsidR="00EA7275" w:rsidRPr="002F45C5" w14:paraId="206BB304"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5D06CDC" w14:textId="77777777" w:rsidR="00EA7275" w:rsidRPr="002F45C5" w:rsidRDefault="00EA7275" w:rsidP="00AF2B87">
            <w:pPr>
              <w:pStyle w:val="TableBody"/>
              <w:rPr>
                <w:b w:val="0"/>
              </w:rPr>
            </w:pPr>
            <w:r>
              <w:rPr>
                <w:b w:val="0"/>
              </w:rPr>
              <w:t>Medium</w:t>
            </w:r>
          </w:p>
        </w:tc>
        <w:tc>
          <w:tcPr>
            <w:tcW w:w="900" w:type="dxa"/>
          </w:tcPr>
          <w:p w14:paraId="37ED29DC"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d8</w:t>
            </w:r>
          </w:p>
        </w:tc>
      </w:tr>
      <w:tr w:rsidR="00EA7275" w:rsidRPr="002F45C5" w14:paraId="40E17B45" w14:textId="77777777" w:rsidTr="00AF2B87">
        <w:tc>
          <w:tcPr>
            <w:cnfStyle w:val="001000000000" w:firstRow="0" w:lastRow="0" w:firstColumn="1" w:lastColumn="0" w:oddVBand="0" w:evenVBand="0" w:oddHBand="0" w:evenHBand="0" w:firstRowFirstColumn="0" w:firstRowLastColumn="0" w:lastRowFirstColumn="0" w:lastRowLastColumn="0"/>
            <w:tcW w:w="923" w:type="dxa"/>
          </w:tcPr>
          <w:p w14:paraId="5EBF6EFA" w14:textId="77777777" w:rsidR="00EA7275" w:rsidRPr="002F45C5" w:rsidRDefault="00EA7275" w:rsidP="00AF2B87">
            <w:pPr>
              <w:pStyle w:val="TableBody"/>
              <w:rPr>
                <w:b w:val="0"/>
              </w:rPr>
            </w:pPr>
            <w:r>
              <w:rPr>
                <w:b w:val="0"/>
              </w:rPr>
              <w:t>Large</w:t>
            </w:r>
          </w:p>
        </w:tc>
        <w:tc>
          <w:tcPr>
            <w:tcW w:w="900" w:type="dxa"/>
          </w:tcPr>
          <w:p w14:paraId="71115472"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d10</w:t>
            </w:r>
          </w:p>
        </w:tc>
      </w:tr>
      <w:tr w:rsidR="00EA7275" w:rsidRPr="002F45C5" w14:paraId="04A49D5A"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542E899" w14:textId="77777777" w:rsidR="00EA7275" w:rsidRPr="002F45C5" w:rsidRDefault="00EA7275" w:rsidP="00AF2B87">
            <w:pPr>
              <w:pStyle w:val="TableBody"/>
              <w:rPr>
                <w:b w:val="0"/>
              </w:rPr>
            </w:pPr>
            <w:r>
              <w:rPr>
                <w:b w:val="0"/>
              </w:rPr>
              <w:t>Huge</w:t>
            </w:r>
          </w:p>
        </w:tc>
        <w:tc>
          <w:tcPr>
            <w:tcW w:w="900" w:type="dxa"/>
          </w:tcPr>
          <w:p w14:paraId="12E209F4"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d12</w:t>
            </w:r>
          </w:p>
        </w:tc>
      </w:tr>
      <w:tr w:rsidR="00EA7275" w:rsidRPr="002F45C5" w14:paraId="5EB9EFEE" w14:textId="77777777" w:rsidTr="00AF2B87">
        <w:tc>
          <w:tcPr>
            <w:cnfStyle w:val="001000000000" w:firstRow="0" w:lastRow="0" w:firstColumn="1" w:lastColumn="0" w:oddVBand="0" w:evenVBand="0" w:oddHBand="0" w:evenHBand="0" w:firstRowFirstColumn="0" w:firstRowLastColumn="0" w:lastRowFirstColumn="0" w:lastRowLastColumn="0"/>
            <w:tcW w:w="923" w:type="dxa"/>
          </w:tcPr>
          <w:p w14:paraId="3A3532A7" w14:textId="77777777" w:rsidR="00EA7275" w:rsidRPr="002F45C5" w:rsidRDefault="00EA7275" w:rsidP="00AF2B87">
            <w:pPr>
              <w:pStyle w:val="TableBody"/>
              <w:rPr>
                <w:b w:val="0"/>
              </w:rPr>
            </w:pPr>
            <w:r>
              <w:rPr>
                <w:b w:val="0"/>
              </w:rPr>
              <w:t>Gargantuan</w:t>
            </w:r>
          </w:p>
        </w:tc>
        <w:tc>
          <w:tcPr>
            <w:tcW w:w="900" w:type="dxa"/>
          </w:tcPr>
          <w:p w14:paraId="25E509E9"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d20</w:t>
            </w:r>
          </w:p>
        </w:tc>
      </w:tr>
    </w:tbl>
    <w:p w14:paraId="1E3677D2" w14:textId="77777777" w:rsidR="007A51D0" w:rsidRDefault="00502FDC" w:rsidP="001018FB">
      <w:pPr>
        <w:pStyle w:val="StatBlockTitle"/>
        <w:spacing w:before="240"/>
      </w:pPr>
      <w:r>
        <w:t>Ability Modifiers</w:t>
      </w:r>
    </w:p>
    <w:p w14:paraId="2A9F7E85" w14:textId="77777777" w:rsidR="00502FDC" w:rsidRDefault="00502FDC" w:rsidP="00EA7275">
      <w:pPr>
        <w:pStyle w:val="StatBlockBody"/>
      </w:pPr>
      <w:r>
        <w:t>Ability modifier = (ability score – 10) ÷</w:t>
      </w:r>
      <w:r w:rsidR="00060E20">
        <w:t xml:space="preserve"> 2</w:t>
      </w:r>
    </w:p>
    <w:p w14:paraId="43C575E1" w14:textId="77777777" w:rsidR="006D6A0F" w:rsidRDefault="006D6A0F" w:rsidP="00EA7275">
      <w:pPr>
        <w:pStyle w:val="StatBlockTitle"/>
      </w:pPr>
      <w:r>
        <w:t>Skill Bonuses</w:t>
      </w:r>
    </w:p>
    <w:p w14:paraId="0948101C" w14:textId="77777777" w:rsidR="006D6A0F" w:rsidRDefault="006D6A0F" w:rsidP="006D6A0F">
      <w:pPr>
        <w:pStyle w:val="StatBlockBody"/>
      </w:pPr>
      <w:r>
        <w:t>Skill bonus = ability modifier + proficiency bonus</w:t>
      </w:r>
    </w:p>
    <w:p w14:paraId="2C9EADB5" w14:textId="77777777" w:rsidR="006D6A0F" w:rsidRDefault="006D6A0F" w:rsidP="006D6A0F">
      <w:pPr>
        <w:pStyle w:val="TableTitle"/>
      </w:pPr>
      <w:r>
        <w:t>Skills</w:t>
      </w:r>
    </w:p>
    <w:tbl>
      <w:tblPr>
        <w:tblStyle w:val="41"/>
        <w:tblW w:w="0" w:type="auto"/>
        <w:tblLayout w:type="fixed"/>
        <w:tblLook w:val="04A0" w:firstRow="1" w:lastRow="0" w:firstColumn="1" w:lastColumn="0" w:noHBand="0" w:noVBand="1"/>
      </w:tblPr>
      <w:tblGrid>
        <w:gridCol w:w="1728"/>
        <w:gridCol w:w="1530"/>
      </w:tblGrid>
      <w:tr w:rsidR="00974FE3" w:rsidRPr="002F45C5" w14:paraId="55694259" w14:textId="77777777" w:rsidTr="0097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bottom"/>
          </w:tcPr>
          <w:p w14:paraId="5E7AC0AF" w14:textId="77777777" w:rsidR="00974FE3" w:rsidRPr="002F45C5" w:rsidRDefault="00974FE3" w:rsidP="00AF2B87">
            <w:pPr>
              <w:pStyle w:val="TableHeader"/>
              <w:rPr>
                <w:b/>
              </w:rPr>
            </w:pPr>
            <w:r>
              <w:rPr>
                <w:b/>
              </w:rPr>
              <w:t>Skill</w:t>
            </w:r>
          </w:p>
        </w:tc>
        <w:tc>
          <w:tcPr>
            <w:tcW w:w="1530" w:type="dxa"/>
            <w:vAlign w:val="bottom"/>
          </w:tcPr>
          <w:p w14:paraId="263EE1CD" w14:textId="77777777" w:rsidR="00974FE3" w:rsidRPr="002F45C5" w:rsidRDefault="00974FE3" w:rsidP="00974FE3">
            <w:pPr>
              <w:pStyle w:val="TableHeader"/>
              <w:jc w:val="center"/>
              <w:cnfStyle w:val="100000000000" w:firstRow="1" w:lastRow="0" w:firstColumn="0" w:lastColumn="0" w:oddVBand="0" w:evenVBand="0" w:oddHBand="0" w:evenHBand="0" w:firstRowFirstColumn="0" w:firstRowLastColumn="0" w:lastRowFirstColumn="0" w:lastRowLastColumn="0"/>
              <w:rPr>
                <w:b/>
              </w:rPr>
            </w:pPr>
            <w:r>
              <w:rPr>
                <w:b/>
              </w:rPr>
              <w:t>Ability Mod.</w:t>
            </w:r>
          </w:p>
        </w:tc>
      </w:tr>
      <w:tr w:rsidR="00974FE3" w:rsidRPr="002F45C5" w14:paraId="2B901516" w14:textId="77777777" w:rsidTr="00974FE3">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728" w:type="dxa"/>
          </w:tcPr>
          <w:p w14:paraId="4223381C" w14:textId="77777777" w:rsidR="00974FE3" w:rsidRPr="002F45C5" w:rsidRDefault="00974FE3" w:rsidP="00AF2B87">
            <w:pPr>
              <w:pStyle w:val="TableBody"/>
              <w:rPr>
                <w:b w:val="0"/>
              </w:rPr>
            </w:pPr>
            <w:r>
              <w:rPr>
                <w:b w:val="0"/>
              </w:rPr>
              <w:t>Acrobatics</w:t>
            </w:r>
          </w:p>
        </w:tc>
        <w:tc>
          <w:tcPr>
            <w:tcW w:w="1530" w:type="dxa"/>
          </w:tcPr>
          <w:p w14:paraId="5C2C539A"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Dex.</w:t>
            </w:r>
          </w:p>
        </w:tc>
      </w:tr>
      <w:tr w:rsidR="00974FE3" w:rsidRPr="002F45C5" w14:paraId="5B16EC56"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5185B42C" w14:textId="77777777" w:rsidR="00974FE3" w:rsidRDefault="00974FE3" w:rsidP="00AF2B87">
            <w:pPr>
              <w:pStyle w:val="TableBody"/>
              <w:rPr>
                <w:b w:val="0"/>
              </w:rPr>
            </w:pPr>
            <w:r>
              <w:rPr>
                <w:b w:val="0"/>
              </w:rPr>
              <w:t>Animal Handling</w:t>
            </w:r>
          </w:p>
        </w:tc>
        <w:tc>
          <w:tcPr>
            <w:tcW w:w="1530" w:type="dxa"/>
          </w:tcPr>
          <w:p w14:paraId="115DEB42"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6288607E"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9758346" w14:textId="77777777" w:rsidR="00974FE3" w:rsidRPr="002F45C5" w:rsidRDefault="00974FE3" w:rsidP="00AF2B87">
            <w:pPr>
              <w:pStyle w:val="TableBody"/>
              <w:rPr>
                <w:b w:val="0"/>
              </w:rPr>
            </w:pPr>
            <w:r>
              <w:rPr>
                <w:b w:val="0"/>
              </w:rPr>
              <w:t>Arcana</w:t>
            </w:r>
          </w:p>
        </w:tc>
        <w:tc>
          <w:tcPr>
            <w:tcW w:w="1530" w:type="dxa"/>
          </w:tcPr>
          <w:p w14:paraId="4C39DAB6"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4BA204B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24EA9C97" w14:textId="77777777" w:rsidR="00974FE3" w:rsidRPr="002F45C5" w:rsidRDefault="00974FE3" w:rsidP="00AF2B87">
            <w:pPr>
              <w:pStyle w:val="TableBody"/>
              <w:rPr>
                <w:b w:val="0"/>
              </w:rPr>
            </w:pPr>
            <w:r>
              <w:rPr>
                <w:b w:val="0"/>
              </w:rPr>
              <w:t>Athletics</w:t>
            </w:r>
          </w:p>
        </w:tc>
        <w:tc>
          <w:tcPr>
            <w:tcW w:w="1530" w:type="dxa"/>
          </w:tcPr>
          <w:p w14:paraId="57860606"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Str.</w:t>
            </w:r>
          </w:p>
        </w:tc>
      </w:tr>
      <w:tr w:rsidR="00974FE3" w:rsidRPr="002F45C5" w14:paraId="23BCB723"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19C004E" w14:textId="77777777" w:rsidR="00974FE3" w:rsidRDefault="00974FE3" w:rsidP="00AF2B87">
            <w:pPr>
              <w:pStyle w:val="TableBody"/>
              <w:rPr>
                <w:b w:val="0"/>
              </w:rPr>
            </w:pPr>
            <w:r>
              <w:rPr>
                <w:b w:val="0"/>
              </w:rPr>
              <w:t>Deception</w:t>
            </w:r>
          </w:p>
        </w:tc>
        <w:tc>
          <w:tcPr>
            <w:tcW w:w="1530" w:type="dxa"/>
          </w:tcPr>
          <w:p w14:paraId="78C474AB"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Cha.</w:t>
            </w:r>
          </w:p>
        </w:tc>
      </w:tr>
      <w:tr w:rsidR="00974FE3" w:rsidRPr="002F45C5" w14:paraId="60762F6C"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19CA8CAA" w14:textId="77777777" w:rsidR="00974FE3" w:rsidRPr="002F45C5" w:rsidRDefault="00974FE3" w:rsidP="00AF2B87">
            <w:pPr>
              <w:pStyle w:val="TableBody"/>
              <w:rPr>
                <w:b w:val="0"/>
              </w:rPr>
            </w:pPr>
            <w:r>
              <w:rPr>
                <w:b w:val="0"/>
              </w:rPr>
              <w:t>History</w:t>
            </w:r>
          </w:p>
        </w:tc>
        <w:tc>
          <w:tcPr>
            <w:tcW w:w="1530" w:type="dxa"/>
          </w:tcPr>
          <w:p w14:paraId="0A830C29"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Int.</w:t>
            </w:r>
          </w:p>
        </w:tc>
      </w:tr>
      <w:tr w:rsidR="00974FE3" w:rsidRPr="002F45C5" w14:paraId="5606CC12"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1063AB8" w14:textId="77777777" w:rsidR="00974FE3" w:rsidRDefault="00974FE3" w:rsidP="00AF2B87">
            <w:pPr>
              <w:pStyle w:val="TableBody"/>
              <w:rPr>
                <w:b w:val="0"/>
              </w:rPr>
            </w:pPr>
            <w:r>
              <w:rPr>
                <w:b w:val="0"/>
              </w:rPr>
              <w:t>Insight</w:t>
            </w:r>
          </w:p>
        </w:tc>
        <w:tc>
          <w:tcPr>
            <w:tcW w:w="1530" w:type="dxa"/>
          </w:tcPr>
          <w:p w14:paraId="570781AE"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Wis.</w:t>
            </w:r>
          </w:p>
        </w:tc>
      </w:tr>
      <w:tr w:rsidR="00974FE3" w:rsidRPr="002F45C5" w14:paraId="4FECCB54"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5DCFC2E7" w14:textId="77777777" w:rsidR="00974FE3" w:rsidRDefault="00974FE3" w:rsidP="00AF2B87">
            <w:pPr>
              <w:pStyle w:val="TableBody"/>
              <w:rPr>
                <w:b w:val="0"/>
              </w:rPr>
            </w:pPr>
            <w:r>
              <w:rPr>
                <w:b w:val="0"/>
              </w:rPr>
              <w:t>Intimidation</w:t>
            </w:r>
          </w:p>
        </w:tc>
        <w:tc>
          <w:tcPr>
            <w:tcW w:w="1530" w:type="dxa"/>
          </w:tcPr>
          <w:p w14:paraId="0674F522"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Cha.</w:t>
            </w:r>
          </w:p>
        </w:tc>
      </w:tr>
      <w:tr w:rsidR="00974FE3" w:rsidRPr="002F45C5" w14:paraId="669897AF"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A413546" w14:textId="77777777" w:rsidR="00974FE3" w:rsidRDefault="00974FE3" w:rsidP="00AF2B87">
            <w:pPr>
              <w:pStyle w:val="TableBody"/>
              <w:rPr>
                <w:b w:val="0"/>
              </w:rPr>
            </w:pPr>
            <w:r>
              <w:rPr>
                <w:b w:val="0"/>
              </w:rPr>
              <w:t>Investigation</w:t>
            </w:r>
          </w:p>
        </w:tc>
        <w:tc>
          <w:tcPr>
            <w:tcW w:w="1530" w:type="dxa"/>
          </w:tcPr>
          <w:p w14:paraId="42A59D84"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1CE445DD"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07000066" w14:textId="77777777" w:rsidR="00974FE3" w:rsidRDefault="00974FE3" w:rsidP="00AF2B87">
            <w:pPr>
              <w:pStyle w:val="TableBody"/>
              <w:rPr>
                <w:b w:val="0"/>
              </w:rPr>
            </w:pPr>
            <w:r>
              <w:rPr>
                <w:b w:val="0"/>
              </w:rPr>
              <w:t>Medicine</w:t>
            </w:r>
          </w:p>
        </w:tc>
        <w:tc>
          <w:tcPr>
            <w:tcW w:w="1530" w:type="dxa"/>
          </w:tcPr>
          <w:p w14:paraId="261C0B25"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214C3EC3" w14:textId="77777777" w:rsidTr="00974FE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28" w:type="dxa"/>
          </w:tcPr>
          <w:p w14:paraId="7C58E455" w14:textId="77777777" w:rsidR="00974FE3" w:rsidRDefault="00974FE3" w:rsidP="00AF2B87">
            <w:pPr>
              <w:pStyle w:val="TableBody"/>
              <w:rPr>
                <w:b w:val="0"/>
              </w:rPr>
            </w:pPr>
            <w:r>
              <w:rPr>
                <w:b w:val="0"/>
              </w:rPr>
              <w:t>Nature</w:t>
            </w:r>
          </w:p>
        </w:tc>
        <w:tc>
          <w:tcPr>
            <w:tcW w:w="1530" w:type="dxa"/>
          </w:tcPr>
          <w:p w14:paraId="793C81CB"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47AD4EA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0510759E" w14:textId="77777777" w:rsidR="00974FE3" w:rsidRDefault="00974FE3" w:rsidP="00AF2B87">
            <w:pPr>
              <w:pStyle w:val="TableBody"/>
              <w:rPr>
                <w:b w:val="0"/>
              </w:rPr>
            </w:pPr>
            <w:r>
              <w:rPr>
                <w:b w:val="0"/>
              </w:rPr>
              <w:t>Perception</w:t>
            </w:r>
          </w:p>
        </w:tc>
        <w:tc>
          <w:tcPr>
            <w:tcW w:w="1530" w:type="dxa"/>
          </w:tcPr>
          <w:p w14:paraId="637CD968"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572AC5E0"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EAF881A" w14:textId="77777777" w:rsidR="00974FE3" w:rsidRDefault="00974FE3" w:rsidP="00AF2B87">
            <w:pPr>
              <w:pStyle w:val="TableBody"/>
              <w:rPr>
                <w:b w:val="0"/>
              </w:rPr>
            </w:pPr>
            <w:r>
              <w:rPr>
                <w:b w:val="0"/>
              </w:rPr>
              <w:t>Performance</w:t>
            </w:r>
          </w:p>
        </w:tc>
        <w:tc>
          <w:tcPr>
            <w:tcW w:w="1530" w:type="dxa"/>
          </w:tcPr>
          <w:p w14:paraId="0F053E11"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Cha.</w:t>
            </w:r>
          </w:p>
        </w:tc>
      </w:tr>
      <w:tr w:rsidR="00974FE3" w:rsidRPr="002F45C5" w14:paraId="3AF7807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1EF608F4" w14:textId="77777777" w:rsidR="00974FE3" w:rsidRDefault="00974FE3" w:rsidP="00AF2B87">
            <w:pPr>
              <w:pStyle w:val="TableBody"/>
              <w:rPr>
                <w:b w:val="0"/>
              </w:rPr>
            </w:pPr>
            <w:r>
              <w:rPr>
                <w:b w:val="0"/>
              </w:rPr>
              <w:t>Persuasion</w:t>
            </w:r>
          </w:p>
        </w:tc>
        <w:tc>
          <w:tcPr>
            <w:tcW w:w="1530" w:type="dxa"/>
          </w:tcPr>
          <w:p w14:paraId="5FC245AA"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Cha.</w:t>
            </w:r>
          </w:p>
        </w:tc>
      </w:tr>
      <w:tr w:rsidR="00974FE3" w:rsidRPr="002F45C5" w14:paraId="24994605"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086325" w14:textId="77777777" w:rsidR="00974FE3" w:rsidRDefault="00974FE3" w:rsidP="00AF2B87">
            <w:pPr>
              <w:pStyle w:val="TableBody"/>
              <w:rPr>
                <w:b w:val="0"/>
              </w:rPr>
            </w:pPr>
            <w:r>
              <w:rPr>
                <w:b w:val="0"/>
              </w:rPr>
              <w:t>Religion</w:t>
            </w:r>
          </w:p>
        </w:tc>
        <w:tc>
          <w:tcPr>
            <w:tcW w:w="1530" w:type="dxa"/>
          </w:tcPr>
          <w:p w14:paraId="10D05D55"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795C64A4"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271FF3E0" w14:textId="77777777" w:rsidR="00974FE3" w:rsidRPr="002F45C5" w:rsidRDefault="00974FE3" w:rsidP="00AF2B87">
            <w:pPr>
              <w:pStyle w:val="TableBody"/>
              <w:rPr>
                <w:b w:val="0"/>
              </w:rPr>
            </w:pPr>
            <w:r>
              <w:rPr>
                <w:b w:val="0"/>
              </w:rPr>
              <w:t>Sleight of Hand</w:t>
            </w:r>
          </w:p>
        </w:tc>
        <w:tc>
          <w:tcPr>
            <w:tcW w:w="1530" w:type="dxa"/>
          </w:tcPr>
          <w:p w14:paraId="0FDBABD9"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Dex.</w:t>
            </w:r>
          </w:p>
        </w:tc>
      </w:tr>
      <w:tr w:rsidR="00974FE3" w:rsidRPr="002F45C5" w14:paraId="4E5D6C3C"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88DEC59" w14:textId="77777777" w:rsidR="00974FE3" w:rsidRPr="002F45C5" w:rsidRDefault="00974FE3" w:rsidP="00AF2B87">
            <w:pPr>
              <w:pStyle w:val="TableBody"/>
              <w:rPr>
                <w:b w:val="0"/>
              </w:rPr>
            </w:pPr>
            <w:r>
              <w:rPr>
                <w:b w:val="0"/>
              </w:rPr>
              <w:t>Stealth</w:t>
            </w:r>
          </w:p>
        </w:tc>
        <w:tc>
          <w:tcPr>
            <w:tcW w:w="1530" w:type="dxa"/>
          </w:tcPr>
          <w:p w14:paraId="27B10D71"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Dex.</w:t>
            </w:r>
          </w:p>
        </w:tc>
      </w:tr>
      <w:tr w:rsidR="00974FE3" w:rsidRPr="002F45C5" w14:paraId="71405A73"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710E1EDF" w14:textId="77777777" w:rsidR="00974FE3" w:rsidRDefault="00974FE3" w:rsidP="00AF2B87">
            <w:pPr>
              <w:pStyle w:val="TableBody"/>
              <w:rPr>
                <w:b w:val="0"/>
              </w:rPr>
            </w:pPr>
            <w:r>
              <w:rPr>
                <w:b w:val="0"/>
              </w:rPr>
              <w:t>Survival</w:t>
            </w:r>
          </w:p>
        </w:tc>
        <w:tc>
          <w:tcPr>
            <w:tcW w:w="1530" w:type="dxa"/>
          </w:tcPr>
          <w:p w14:paraId="45C3527D"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bl>
    <w:p w14:paraId="2BF25EA7" w14:textId="77777777" w:rsidR="00E0048B" w:rsidRDefault="00E0048B" w:rsidP="00E0048B">
      <w:pPr>
        <w:pStyle w:val="StatBlockTitle"/>
      </w:pPr>
      <w:r>
        <w:t>Saving Throw Bonuses</w:t>
      </w:r>
    </w:p>
    <w:p w14:paraId="0C25EB29" w14:textId="77777777" w:rsidR="00E0048B" w:rsidRDefault="00E0048B" w:rsidP="00E0048B">
      <w:pPr>
        <w:pStyle w:val="StatBlockBody"/>
      </w:pPr>
      <w:r>
        <w:t>Saving throw bonus = ability modifier + proficiency bonus</w:t>
      </w:r>
    </w:p>
    <w:p w14:paraId="4CDAF433" w14:textId="2F079012" w:rsidR="00957DA8" w:rsidRDefault="00957DA8" w:rsidP="00957DA8">
      <w:pPr>
        <w:pStyle w:val="StatBlockTitle"/>
        <w:spacing w:before="120"/>
      </w:pPr>
      <w:r>
        <w:t>Passive Perception</w:t>
      </w:r>
    </w:p>
    <w:p w14:paraId="06D71D46" w14:textId="77777777" w:rsidR="00957DA8" w:rsidRDefault="00957DA8" w:rsidP="00957DA8">
      <w:pPr>
        <w:pStyle w:val="StatBlockBody"/>
      </w:pPr>
      <w:r>
        <w:t>Passive Perception = 10 + Wisdom modifier</w:t>
      </w:r>
    </w:p>
    <w:p w14:paraId="058ACA9E" w14:textId="40F4FBB7" w:rsidR="00957DA8" w:rsidRPr="00957DA8" w:rsidRDefault="00957DA8" w:rsidP="00957DA8">
      <w:pPr>
        <w:pStyle w:val="StatBlockBody"/>
      </w:pPr>
      <w:r>
        <w:t xml:space="preserve">If the creature is proficient in Perception, </w:t>
      </w:r>
      <w:r w:rsidR="00CD5C67">
        <w:t>the score =</w:t>
      </w:r>
      <w:r>
        <w:t xml:space="preserve"> 10 + Perception bonus.</w:t>
      </w:r>
    </w:p>
    <w:p w14:paraId="04F1ED2A" w14:textId="77777777" w:rsidR="00E0048B" w:rsidRDefault="00E0048B" w:rsidP="00E0048B">
      <w:pPr>
        <w:pStyle w:val="StatBlockTitle"/>
      </w:pPr>
      <w:r>
        <w:t>CR and XP</w:t>
      </w:r>
    </w:p>
    <w:p w14:paraId="50241676" w14:textId="77777777" w:rsidR="00E0048B" w:rsidRDefault="00E0048B" w:rsidP="00E0048B">
      <w:pPr>
        <w:pStyle w:val="StatBlockBody"/>
      </w:pPr>
      <w:r>
        <w:t>Using the challenge rating calculator, ensure that the CR is correct. When filling out the damage section of the calculator, assume that the creature uses its most damaging option each round. When choosing the most damaging option, remember that conditions have damage equivalents, which are in the calculator.</w:t>
      </w:r>
    </w:p>
    <w:p w14:paraId="137E7B2C" w14:textId="77777777" w:rsidR="00E0048B" w:rsidRDefault="00E0048B" w:rsidP="00E0048B">
      <w:pPr>
        <w:pStyle w:val="StatBlockBody"/>
      </w:pPr>
      <w:r>
        <w:t>The calculator will tell you how much XP the CR is worth. Ensure that the CR and the XP in the stat block match.</w:t>
      </w:r>
    </w:p>
    <w:p w14:paraId="7647F357" w14:textId="77777777" w:rsidR="00E0048B" w:rsidRPr="00A24327" w:rsidRDefault="00E0048B" w:rsidP="00E0048B">
      <w:pPr>
        <w:pStyle w:val="StatBlockTitle"/>
        <w:rPr>
          <w:szCs w:val="22"/>
        </w:rPr>
      </w:pPr>
      <w:r>
        <w:t>“</w:t>
      </w:r>
      <w:r w:rsidRPr="00A24327">
        <w:t>Challenge Rating</w:t>
      </w:r>
      <w:r>
        <w:t>”</w:t>
      </w:r>
      <w:r w:rsidRPr="00A24327">
        <w:t xml:space="preserve"> vs. </w:t>
      </w:r>
      <w:r>
        <w:t>“</w:t>
      </w:r>
      <w:r w:rsidRPr="00A24327">
        <w:t>Challenge</w:t>
      </w:r>
      <w:r>
        <w:t>”</w:t>
      </w:r>
    </w:p>
    <w:p w14:paraId="414F3ED3" w14:textId="77777777" w:rsidR="00E0048B" w:rsidRPr="00A24327" w:rsidRDefault="00E0048B" w:rsidP="00E0048B">
      <w:pPr>
        <w:pStyle w:val="StatBlockBody"/>
        <w:rPr>
          <w:szCs w:val="22"/>
        </w:rPr>
      </w:pPr>
      <w:r>
        <w:t xml:space="preserve">In a stat block, we use “Challenge” instead of “Challenge Rating.” </w:t>
      </w:r>
      <w:r w:rsidRPr="00A24327">
        <w:t>In running text, we say “challenge rating,” not “Challenge.”</w:t>
      </w:r>
    </w:p>
    <w:p w14:paraId="182A05FD" w14:textId="77777777" w:rsidR="00E0048B" w:rsidRPr="00A24327" w:rsidRDefault="00E0048B" w:rsidP="00E0048B">
      <w:pPr>
        <w:pStyle w:val="StatBlockTitle"/>
        <w:rPr>
          <w:szCs w:val="22"/>
        </w:rPr>
      </w:pPr>
      <w:r>
        <w:t>Proficiency Bonus</w:t>
      </w:r>
    </w:p>
    <w:p w14:paraId="1F346C84" w14:textId="77777777" w:rsidR="00E0048B" w:rsidRDefault="00E0048B" w:rsidP="00E0048B">
      <w:pPr>
        <w:pStyle w:val="StatBlockBody"/>
      </w:pPr>
      <w:r>
        <w:t>This new stat block element appears on the same line as a creature’s “Challenge” information, separated from it by a tab:</w:t>
      </w:r>
    </w:p>
    <w:p w14:paraId="3933C0DF" w14:textId="77777777" w:rsidR="00E0048B" w:rsidRDefault="00E0048B" w:rsidP="00E0048B">
      <w:pPr>
        <w:pStyle w:val="StatBlockBody"/>
      </w:pPr>
      <w:r w:rsidRPr="00461B8F">
        <w:rPr>
          <w:rStyle w:val="BoldSansSerif"/>
          <w:highlight w:val="yellow"/>
          <w:rPrChange w:id="180" w:author="Anton Palikhov" w:date="2022-01-04T04:35:00Z">
            <w:rPr>
              <w:rStyle w:val="BoldSansSerif"/>
            </w:rPr>
          </w:rPrChange>
        </w:rPr>
        <w:t>Challenge</w:t>
      </w:r>
      <w:r w:rsidRPr="00461B8F">
        <w:rPr>
          <w:highlight w:val="yellow"/>
          <w:rPrChange w:id="181" w:author="Anton Palikhov" w:date="2022-01-04T04:35:00Z">
            <w:rPr/>
          </w:rPrChange>
        </w:rPr>
        <w:t xml:space="preserve"> 1 (200 XP)</w:t>
      </w:r>
      <w:r w:rsidRPr="00461B8F">
        <w:rPr>
          <w:highlight w:val="yellow"/>
          <w:rPrChange w:id="182" w:author="Anton Palikhov" w:date="2022-01-04T04:35:00Z">
            <w:rPr/>
          </w:rPrChange>
        </w:rPr>
        <w:tab/>
      </w:r>
      <w:r w:rsidRPr="00461B8F">
        <w:rPr>
          <w:rStyle w:val="BoldSansSerif"/>
          <w:highlight w:val="yellow"/>
          <w:rPrChange w:id="183" w:author="Anton Palikhov" w:date="2022-01-04T04:35:00Z">
            <w:rPr>
              <w:rStyle w:val="BoldSansSerif"/>
            </w:rPr>
          </w:rPrChange>
        </w:rPr>
        <w:t>Proficiency Bonus</w:t>
      </w:r>
      <w:r w:rsidRPr="00461B8F">
        <w:rPr>
          <w:highlight w:val="yellow"/>
          <w:rPrChange w:id="184" w:author="Anton Palikhov" w:date="2022-01-04T04:35:00Z">
            <w:rPr/>
          </w:rPrChange>
        </w:rPr>
        <w:t xml:space="preserve"> +2</w:t>
      </w:r>
    </w:p>
    <w:p w14:paraId="117AF857" w14:textId="77777777" w:rsidR="00E0048B" w:rsidRDefault="00E0048B" w:rsidP="00E0048B">
      <w:pPr>
        <w:pStyle w:val="StatBlockBody"/>
      </w:pPr>
      <w:r>
        <w:t>To determine a creature’s proficiency bonus, see the Proficiency Bonus by Challenge Rating table earlier in this document.</w:t>
      </w:r>
    </w:p>
    <w:p w14:paraId="3595E677" w14:textId="77777777" w:rsidR="00E0048B" w:rsidRPr="00562A10" w:rsidRDefault="00E0048B" w:rsidP="00E0048B">
      <w:pPr>
        <w:pStyle w:val="StatBlockBody"/>
      </w:pPr>
      <w:r>
        <w:t>Verify that the same proficiency bonus is used throughout the stat block. Sometimes, because of revisions, different proficiency bonuses erroneously and unintentionally appear in different parts of a stat block. Don’t let that happen. A creature has one proficiency bonus.</w:t>
      </w:r>
    </w:p>
    <w:p w14:paraId="5B5ABCE6" w14:textId="77777777" w:rsidR="007D053C" w:rsidRDefault="007D053C" w:rsidP="007D053C">
      <w:pPr>
        <w:pStyle w:val="StatBlockTitle"/>
      </w:pPr>
      <w:r>
        <w:t>Alphabetize</w:t>
      </w:r>
    </w:p>
    <w:p w14:paraId="430DB047" w14:textId="77777777" w:rsidR="007D053C" w:rsidRPr="00461B8F" w:rsidRDefault="007D053C" w:rsidP="007D053C">
      <w:pPr>
        <w:pStyle w:val="StatBlockBody"/>
        <w:rPr>
          <w:highlight w:val="yellow"/>
          <w:rPrChange w:id="185" w:author="Anton Palikhov" w:date="2022-01-04T04:35:00Z">
            <w:rPr/>
          </w:rPrChange>
        </w:rPr>
      </w:pPr>
      <w:r>
        <w:t xml:space="preserve">A monster’s traits, actions, bonus actions, reactions, and legendary actions should be alphabetized in each of the relevant sections of the stat block. </w:t>
      </w:r>
      <w:r w:rsidRPr="00461B8F">
        <w:rPr>
          <w:highlight w:val="yellow"/>
          <w:rPrChange w:id="186" w:author="Anton Palikhov" w:date="2022-01-04T04:35:00Z">
            <w:rPr/>
          </w:rPrChange>
        </w:rPr>
        <w:t>We do make exceptions to this rule:</w:t>
      </w:r>
    </w:p>
    <w:p w14:paraId="7F305CC5" w14:textId="77777777" w:rsidR="007D053C" w:rsidRPr="00461B8F" w:rsidRDefault="007D053C" w:rsidP="007D053C">
      <w:pPr>
        <w:pStyle w:val="StatBlockBulleted"/>
        <w:rPr>
          <w:highlight w:val="yellow"/>
          <w:rPrChange w:id="187" w:author="Anton Palikhov" w:date="2022-01-04T04:35:00Z">
            <w:rPr/>
          </w:rPrChange>
        </w:rPr>
      </w:pPr>
      <w:r w:rsidRPr="00461B8F">
        <w:rPr>
          <w:highlight w:val="yellow"/>
          <w:rPrChange w:id="188" w:author="Anton Palikhov" w:date="2022-01-04T04:35:00Z">
            <w:rPr/>
          </w:rPrChange>
        </w:rPr>
        <w:t>If a monster has the Multiattack action, that action appears at the top of the “Actions” section. Make sure that the attacks mentioned in Multiattack appear in the stat block in the same order in which they’re mentioned. Those attacks go right under Multiattack, followed by any other actions the monster might have.</w:t>
      </w:r>
    </w:p>
    <w:p w14:paraId="7D63EE9E" w14:textId="77777777" w:rsidR="007D053C" w:rsidRPr="00461B8F" w:rsidRDefault="007D053C" w:rsidP="007D053C">
      <w:pPr>
        <w:pStyle w:val="StatBlockBulleted"/>
        <w:rPr>
          <w:highlight w:val="yellow"/>
          <w:rPrChange w:id="189" w:author="Anton Palikhov" w:date="2022-01-04T04:35:00Z">
            <w:rPr/>
          </w:rPrChange>
        </w:rPr>
      </w:pPr>
      <w:r w:rsidRPr="00461B8F">
        <w:rPr>
          <w:highlight w:val="yellow"/>
          <w:rPrChange w:id="190" w:author="Anton Palikhov" w:date="2022-01-04T04:35:00Z">
            <w:rPr/>
          </w:rPrChange>
        </w:rPr>
        <w:t>A monster’s melee attacks appear before its other actions.</w:t>
      </w:r>
    </w:p>
    <w:p w14:paraId="7DC629BE" w14:textId="77777777" w:rsidR="007D053C" w:rsidRPr="00461B8F" w:rsidRDefault="007D053C" w:rsidP="007D053C">
      <w:pPr>
        <w:pStyle w:val="StatBlockBulleted"/>
        <w:rPr>
          <w:highlight w:val="yellow"/>
          <w:rPrChange w:id="191" w:author="Anton Palikhov" w:date="2022-01-04T04:35:00Z">
            <w:rPr/>
          </w:rPrChange>
        </w:rPr>
      </w:pPr>
      <w:r w:rsidRPr="00461B8F">
        <w:rPr>
          <w:highlight w:val="yellow"/>
          <w:rPrChange w:id="192" w:author="Anton Palikhov" w:date="2022-01-04T04:35:00Z">
            <w:rPr/>
          </w:rPrChange>
        </w:rPr>
        <w:t>If you must read one entry in the stat block before understanding another, put that entry first in its section of the stat block. Alphabetize everything in the section after it. For example, a typical shapechanger presents its Shapechanger trait first because other traits and actions in the stat block might refer to it.</w:t>
      </w:r>
    </w:p>
    <w:p w14:paraId="363C5217" w14:textId="77777777" w:rsidR="007D053C" w:rsidRPr="00461B8F" w:rsidRDefault="007D053C" w:rsidP="007D053C">
      <w:pPr>
        <w:pStyle w:val="StatBlockBulleted"/>
        <w:rPr>
          <w:highlight w:val="yellow"/>
          <w:rPrChange w:id="193" w:author="Anton Palikhov" w:date="2022-01-04T04:35:00Z">
            <w:rPr/>
          </w:rPrChange>
        </w:rPr>
      </w:pPr>
      <w:r w:rsidRPr="00461B8F">
        <w:rPr>
          <w:highlight w:val="yellow"/>
          <w:rPrChange w:id="194" w:author="Anton Palikhov" w:date="2022-01-04T04:35:00Z">
            <w:rPr/>
          </w:rPrChange>
        </w:rPr>
        <w:t>Legendary actions are organized first by cost. Then they’re alphabetized within each cost.</w:t>
      </w:r>
    </w:p>
    <w:p w14:paraId="4325FDC5" w14:textId="77777777" w:rsidR="007D053C" w:rsidRDefault="007D053C" w:rsidP="007D053C">
      <w:pPr>
        <w:pStyle w:val="StatBlockTitle"/>
      </w:pPr>
      <w:r>
        <w:t>Headings</w:t>
      </w:r>
    </w:p>
    <w:p w14:paraId="23853800" w14:textId="77777777" w:rsidR="007D053C" w:rsidRDefault="007D053C" w:rsidP="007D053C">
      <w:pPr>
        <w:pStyle w:val="StatBlockBody"/>
      </w:pPr>
      <w:r>
        <w:t>Here is the heading hierarchy for traits and actions—don’t skip levels and format the period, too:</w:t>
      </w:r>
    </w:p>
    <w:p w14:paraId="48C20BC6" w14:textId="77777777" w:rsidR="007D053C" w:rsidRPr="00C451B5" w:rsidRDefault="007D053C" w:rsidP="007D053C">
      <w:pPr>
        <w:pStyle w:val="StatBlockHeading"/>
      </w:pPr>
      <w:r w:rsidRPr="00C451B5">
        <w:t>Stat Block Heading (use this for section names)</w:t>
      </w:r>
    </w:p>
    <w:p w14:paraId="574A9879" w14:textId="77777777" w:rsidR="007D053C" w:rsidRDefault="007D053C" w:rsidP="007D053C">
      <w:pPr>
        <w:pStyle w:val="StatBlockHanging"/>
      </w:pPr>
      <w:r w:rsidRPr="00C451B5">
        <w:rPr>
          <w:rStyle w:val="InlineSubhead"/>
        </w:rPr>
        <w:t>Inline Subhead.</w:t>
      </w:r>
      <w:r>
        <w:t xml:space="preserve"> Text.</w:t>
      </w:r>
    </w:p>
    <w:p w14:paraId="63C84939" w14:textId="77777777" w:rsidR="007D053C" w:rsidRDefault="007D053C" w:rsidP="007D053C">
      <w:pPr>
        <w:pStyle w:val="StatBlockHanging"/>
      </w:pPr>
      <w:r w:rsidRPr="00C451B5">
        <w:rPr>
          <w:rStyle w:val="BoldSansSerif"/>
        </w:rPr>
        <w:t>Bold Sans Serif.</w:t>
      </w:r>
      <w:r>
        <w:t xml:space="preserve"> Text.</w:t>
      </w:r>
    </w:p>
    <w:p w14:paraId="15AE05CC" w14:textId="77777777" w:rsidR="007D053C" w:rsidRDefault="007D053C" w:rsidP="007D053C">
      <w:pPr>
        <w:pStyle w:val="StatBlockHanging"/>
      </w:pPr>
      <w:r w:rsidRPr="00C451B5">
        <w:rPr>
          <w:rStyle w:val="ItalicSansSerif"/>
        </w:rPr>
        <w:t>Italic Sans Serif.</w:t>
      </w:r>
      <w:r>
        <w:t xml:space="preserve"> Text.</w:t>
      </w:r>
    </w:p>
    <w:p w14:paraId="502120C6" w14:textId="77777777" w:rsidR="007D053C" w:rsidRDefault="007D053C" w:rsidP="007D053C">
      <w:pPr>
        <w:pStyle w:val="StatBlockTitle"/>
      </w:pPr>
      <w:r>
        <w:t>Actions and Traits with Options</w:t>
      </w:r>
    </w:p>
    <w:p w14:paraId="21F33894" w14:textId="77777777" w:rsidR="007D053C" w:rsidRDefault="007D053C" w:rsidP="007D053C">
      <w:pPr>
        <w:pStyle w:val="StatBlockBody"/>
      </w:pPr>
      <w:r>
        <w:t xml:space="preserve">When an action or trait allows multiple options, name each option. If the creature acts on instincts or impulse rather than using intentional tactics (e.g., clockwork iron cobra vs. boggle; both appear in </w:t>
      </w:r>
      <w:r w:rsidRPr="00AF6AEE">
        <w:rPr>
          <w:rStyle w:val="ItalicSansSerif"/>
        </w:rPr>
        <w:t>Monsters of the Multiverse</w:t>
      </w:r>
      <w:r>
        <w:t>), instruct DMs to roll on the appropriate die to see what the creature does and include a number or number range in each option’s heading. Format as follows:</w:t>
      </w:r>
    </w:p>
    <w:p w14:paraId="0ACE47C8" w14:textId="77777777" w:rsidR="007D053C" w:rsidRPr="00461B8F" w:rsidRDefault="007D053C" w:rsidP="007D053C">
      <w:pPr>
        <w:pStyle w:val="StatBlockBody"/>
        <w:rPr>
          <w:highlight w:val="yellow"/>
          <w:rPrChange w:id="195" w:author="Anton Palikhov" w:date="2022-01-04T04:35:00Z">
            <w:rPr/>
          </w:rPrChange>
        </w:rPr>
      </w:pPr>
      <w:r w:rsidRPr="00461B8F">
        <w:rPr>
          <w:rStyle w:val="InlineSubhead"/>
          <w:highlight w:val="yellow"/>
          <w:rPrChange w:id="196" w:author="Anton Palikhov" w:date="2022-01-04T04:35:00Z">
            <w:rPr>
              <w:rStyle w:val="InlineSubhead"/>
            </w:rPr>
          </w:rPrChange>
        </w:rPr>
        <w:t>Ability Name.</w:t>
      </w:r>
      <w:r w:rsidRPr="00461B8F">
        <w:rPr>
          <w:rStyle w:val="InlineSubhead"/>
          <w:i w:val="0"/>
          <w:iCs w:val="0"/>
          <w:highlight w:val="yellow"/>
          <w:rPrChange w:id="197" w:author="Anton Palikhov" w:date="2022-01-04T04:35:00Z">
            <w:rPr>
              <w:rStyle w:val="InlineSubhead"/>
              <w:i w:val="0"/>
              <w:iCs w:val="0"/>
            </w:rPr>
          </w:rPrChange>
        </w:rPr>
        <w:t xml:space="preserve"> </w:t>
      </w:r>
      <w:r w:rsidRPr="00461B8F">
        <w:rPr>
          <w:highlight w:val="yellow"/>
          <w:rPrChange w:id="198" w:author="Anton Palikhov" w:date="2022-01-04T04:35:00Z">
            <w:rPr/>
          </w:rPrChange>
        </w:rPr>
        <w:t>Text …:</w:t>
      </w:r>
    </w:p>
    <w:p w14:paraId="26A4781C" w14:textId="77777777" w:rsidR="007D053C" w:rsidRPr="00461B8F" w:rsidRDefault="007D053C" w:rsidP="007D053C">
      <w:pPr>
        <w:pStyle w:val="StatBlockHanging"/>
        <w:rPr>
          <w:highlight w:val="yellow"/>
          <w:rPrChange w:id="199" w:author="Anton Palikhov" w:date="2022-01-04T04:35:00Z">
            <w:rPr/>
          </w:rPrChange>
        </w:rPr>
      </w:pPr>
      <w:r w:rsidRPr="00461B8F">
        <w:rPr>
          <w:rStyle w:val="BoldSansSerif"/>
          <w:highlight w:val="yellow"/>
          <w:rPrChange w:id="200" w:author="Anton Palikhov" w:date="2022-01-04T04:35:00Z">
            <w:rPr>
              <w:rStyle w:val="BoldSansSerif"/>
            </w:rPr>
          </w:rPrChange>
        </w:rPr>
        <w:t>Option Name.</w:t>
      </w:r>
      <w:r w:rsidRPr="00461B8F">
        <w:rPr>
          <w:highlight w:val="yellow"/>
          <w:rPrChange w:id="201" w:author="Anton Palikhov" w:date="2022-01-04T04:35:00Z">
            <w:rPr/>
          </w:rPrChange>
        </w:rPr>
        <w:t xml:space="preserve"> Text …</w:t>
      </w:r>
    </w:p>
    <w:p w14:paraId="0EA08358" w14:textId="77777777" w:rsidR="007D053C" w:rsidRPr="00461B8F" w:rsidRDefault="007D053C" w:rsidP="007D053C">
      <w:pPr>
        <w:pStyle w:val="StatBlockHanging"/>
        <w:rPr>
          <w:highlight w:val="yellow"/>
          <w:rPrChange w:id="202" w:author="Anton Palikhov" w:date="2022-01-04T04:35:00Z">
            <w:rPr/>
          </w:rPrChange>
        </w:rPr>
      </w:pPr>
      <w:r w:rsidRPr="00461B8F">
        <w:rPr>
          <w:rStyle w:val="BoldSansSerif"/>
          <w:highlight w:val="yellow"/>
          <w:rPrChange w:id="203" w:author="Anton Palikhov" w:date="2022-01-04T04:35:00Z">
            <w:rPr>
              <w:rStyle w:val="BoldSansSerif"/>
            </w:rPr>
          </w:rPrChange>
        </w:rPr>
        <w:t>Another Option Name.</w:t>
      </w:r>
      <w:r w:rsidRPr="00461B8F">
        <w:rPr>
          <w:highlight w:val="yellow"/>
          <w:rPrChange w:id="204" w:author="Anton Palikhov" w:date="2022-01-04T04:35:00Z">
            <w:rPr/>
          </w:rPrChange>
        </w:rPr>
        <w:t xml:space="preserve"> Text …</w:t>
      </w:r>
    </w:p>
    <w:p w14:paraId="3EDB9126" w14:textId="77777777" w:rsidR="007D053C" w:rsidRPr="00461B8F" w:rsidRDefault="007D053C" w:rsidP="007D053C">
      <w:pPr>
        <w:pStyle w:val="StatBlockBody"/>
        <w:rPr>
          <w:highlight w:val="yellow"/>
          <w:rPrChange w:id="205" w:author="Anton Palikhov" w:date="2022-01-04T04:35:00Z">
            <w:rPr/>
          </w:rPrChange>
        </w:rPr>
      </w:pPr>
      <w:r w:rsidRPr="00461B8F">
        <w:rPr>
          <w:rStyle w:val="InlineSubhead"/>
          <w:highlight w:val="yellow"/>
          <w:rPrChange w:id="206" w:author="Anton Palikhov" w:date="2022-01-04T04:35:00Z">
            <w:rPr>
              <w:rStyle w:val="InlineSubhead"/>
            </w:rPr>
          </w:rPrChange>
        </w:rPr>
        <w:t>Ability Name.</w:t>
      </w:r>
      <w:r w:rsidRPr="00461B8F">
        <w:rPr>
          <w:rStyle w:val="InlineSubhead"/>
          <w:i w:val="0"/>
          <w:iCs w:val="0"/>
          <w:highlight w:val="yellow"/>
          <w:rPrChange w:id="207" w:author="Anton Palikhov" w:date="2022-01-04T04:35:00Z">
            <w:rPr>
              <w:rStyle w:val="InlineSubhead"/>
              <w:i w:val="0"/>
              <w:iCs w:val="0"/>
            </w:rPr>
          </w:rPrChange>
        </w:rPr>
        <w:t xml:space="preserve"> </w:t>
      </w:r>
      <w:r w:rsidRPr="00461B8F">
        <w:rPr>
          <w:highlight w:val="yellow"/>
          <w:rPrChange w:id="208" w:author="Anton Palikhov" w:date="2022-01-04T04:35:00Z">
            <w:rPr/>
          </w:rPrChange>
        </w:rPr>
        <w:t>Text …:</w:t>
      </w:r>
    </w:p>
    <w:p w14:paraId="085C31E7" w14:textId="77777777" w:rsidR="007D053C" w:rsidRPr="00461B8F" w:rsidRDefault="007D053C" w:rsidP="007D053C">
      <w:pPr>
        <w:pStyle w:val="StatBlockHanging"/>
        <w:rPr>
          <w:highlight w:val="yellow"/>
          <w:rPrChange w:id="209" w:author="Anton Palikhov" w:date="2022-01-04T04:35:00Z">
            <w:rPr/>
          </w:rPrChange>
        </w:rPr>
      </w:pPr>
      <w:r w:rsidRPr="00461B8F">
        <w:rPr>
          <w:rStyle w:val="BoldSansSerif"/>
          <w:highlight w:val="yellow"/>
          <w:rPrChange w:id="210" w:author="Anton Palikhov" w:date="2022-01-04T04:35:00Z">
            <w:rPr>
              <w:rStyle w:val="BoldSansSerif"/>
            </w:rPr>
          </w:rPrChange>
        </w:rPr>
        <w:t>1–2: Option Name.</w:t>
      </w:r>
      <w:r w:rsidRPr="00461B8F">
        <w:rPr>
          <w:highlight w:val="yellow"/>
          <w:rPrChange w:id="211" w:author="Anton Palikhov" w:date="2022-01-04T04:35:00Z">
            <w:rPr/>
          </w:rPrChange>
        </w:rPr>
        <w:t xml:space="preserve"> Text …</w:t>
      </w:r>
    </w:p>
    <w:p w14:paraId="53F32F40" w14:textId="77777777" w:rsidR="007D053C" w:rsidRDefault="007D053C" w:rsidP="007D053C">
      <w:pPr>
        <w:pStyle w:val="StatBlockHanging"/>
      </w:pPr>
      <w:r w:rsidRPr="00461B8F">
        <w:rPr>
          <w:rStyle w:val="BoldSansSerif"/>
          <w:highlight w:val="yellow"/>
          <w:rPrChange w:id="212" w:author="Anton Palikhov" w:date="2022-01-04T04:35:00Z">
            <w:rPr>
              <w:rStyle w:val="BoldSansSerif"/>
            </w:rPr>
          </w:rPrChange>
        </w:rPr>
        <w:t>3–4: Another Option Name.</w:t>
      </w:r>
      <w:r w:rsidRPr="00461B8F">
        <w:rPr>
          <w:highlight w:val="yellow"/>
          <w:rPrChange w:id="213" w:author="Anton Palikhov" w:date="2022-01-04T04:35:00Z">
            <w:rPr/>
          </w:rPrChange>
        </w:rPr>
        <w:t xml:space="preserve"> Text …</w:t>
      </w:r>
    </w:p>
    <w:p w14:paraId="11591275" w14:textId="77777777" w:rsidR="007D053C" w:rsidRDefault="007D053C" w:rsidP="007D053C">
      <w:pPr>
        <w:pStyle w:val="StatBlockTitle"/>
      </w:pPr>
      <w:r>
        <w:t>Magic Items</w:t>
      </w:r>
    </w:p>
    <w:p w14:paraId="2125DAF6" w14:textId="77777777" w:rsidR="007D053C" w:rsidRDefault="007D053C" w:rsidP="007D053C">
      <w:pPr>
        <w:pStyle w:val="StatBlockBody"/>
      </w:pPr>
      <w:r>
        <w:t xml:space="preserve">If the creature has magic items, verify that they appear in the creature’s traits, actions, or both. We often list such items in a trait called </w:t>
      </w:r>
      <w:r w:rsidRPr="00461B8F">
        <w:rPr>
          <w:highlight w:val="yellow"/>
          <w:rPrChange w:id="214" w:author="Anton Palikhov" w:date="2022-01-04T04:36:00Z">
            <w:rPr/>
          </w:rPrChange>
        </w:rPr>
        <w:t>Special Equipment.</w:t>
      </w:r>
    </w:p>
    <w:p w14:paraId="444DDBA5" w14:textId="77777777" w:rsidR="007D053C" w:rsidRDefault="007D053C" w:rsidP="007D053C">
      <w:pPr>
        <w:pStyle w:val="StatBlockBody"/>
      </w:pPr>
      <w:r>
        <w:t>If a creature has magic items that modify its AC, saving throws, attack bonuses, and the like, ensure that they are properly accounted for in the stat block.</w:t>
      </w:r>
    </w:p>
    <w:p w14:paraId="6E873FEC" w14:textId="5AF8F2DC" w:rsidR="00043834" w:rsidRPr="00043834" w:rsidRDefault="00043834" w:rsidP="00043834">
      <w:pPr>
        <w:pStyle w:val="StatBlockTitle"/>
        <w:rPr>
          <w:sz w:val="24"/>
        </w:rPr>
      </w:pPr>
      <w:r w:rsidRPr="00043834">
        <w:t>Stat Block Action Limit</w:t>
      </w:r>
    </w:p>
    <w:p w14:paraId="55AC419C" w14:textId="0BBA6592" w:rsidR="00043834" w:rsidRPr="00043834" w:rsidRDefault="00043834" w:rsidP="00043834">
      <w:pPr>
        <w:pStyle w:val="StatBlockBody"/>
        <w:rPr>
          <w:sz w:val="24"/>
        </w:rPr>
      </w:pPr>
      <w:r w:rsidRPr="00043834">
        <w:t xml:space="preserve">The initial design of a stat block must not contain more </w:t>
      </w:r>
      <w:r w:rsidRPr="00461B8F">
        <w:rPr>
          <w:highlight w:val="yellow"/>
          <w:rPrChange w:id="215" w:author="Anton Palikhov" w:date="2022-01-04T04:36:00Z">
            <w:rPr/>
          </w:rPrChange>
        </w:rPr>
        <w:t>than six combat-relevant action options</w:t>
      </w:r>
      <w:r w:rsidRPr="00043834">
        <w:t xml:space="preserve">. This number includes </w:t>
      </w:r>
      <w:r w:rsidR="004D660F">
        <w:t xml:space="preserve">the </w:t>
      </w:r>
      <w:r w:rsidRPr="00043834">
        <w:t>Spellcasting</w:t>
      </w:r>
      <w:r w:rsidR="004D660F">
        <w:t xml:space="preserve"> action if it includes combat-relevant spells</w:t>
      </w:r>
      <w:r w:rsidRPr="00043834">
        <w:t>. In development, we’re likely to cut the number down below six, but the cutting shouldn’t start with a number higher than six.</w:t>
      </w:r>
    </w:p>
    <w:p w14:paraId="684DB843" w14:textId="6CBF68EC" w:rsidR="001167D9" w:rsidRDefault="001167D9" w:rsidP="001167D9">
      <w:pPr>
        <w:pStyle w:val="StatBlockTitle"/>
      </w:pPr>
      <w:r>
        <w:t>Bon</w:t>
      </w:r>
      <w:r w:rsidR="00EC234A">
        <w:t>u</w:t>
      </w:r>
      <w:r>
        <w:t>s Actions and Reactions</w:t>
      </w:r>
    </w:p>
    <w:p w14:paraId="4492A5FB" w14:textId="1125C904" w:rsidR="006B1475" w:rsidRDefault="001167D9" w:rsidP="001167D9">
      <w:pPr>
        <w:pStyle w:val="StatBlockBody"/>
      </w:pPr>
      <w:r>
        <w:t>Monsters should rarely have bonus actions and should have few, if any, reactions. Keeping such abilities rare helps keep things straightforward for DMs.</w:t>
      </w:r>
    </w:p>
    <w:p w14:paraId="719D4C4E" w14:textId="25FC7EF1" w:rsidR="006B1475" w:rsidRPr="00536FFA" w:rsidRDefault="0043282A" w:rsidP="001167D9">
      <w:pPr>
        <w:pStyle w:val="StatBlockBody"/>
        <w:rPr>
          <w:sz w:val="24"/>
        </w:rPr>
      </w:pPr>
      <w:r w:rsidRPr="0043282A">
        <w:t>Bonus actions go in an optional “Bonus Actions” section, which goes after the “Actions” section but before an optional “Reactions” section.</w:t>
      </w:r>
    </w:p>
    <w:p w14:paraId="3365AC0B" w14:textId="446C308A" w:rsidR="00B160D6" w:rsidRDefault="00B160D6" w:rsidP="00B160D6">
      <w:pPr>
        <w:pStyle w:val="StatBlockTitle"/>
      </w:pPr>
      <w:r>
        <w:t>Melee Attack</w:t>
      </w:r>
    </w:p>
    <w:p w14:paraId="7C72351A" w14:textId="41475326" w:rsidR="00B160D6" w:rsidRPr="00B160D6" w:rsidRDefault="00B160D6" w:rsidP="00B160D6">
      <w:pPr>
        <w:pStyle w:val="StatBlockBody"/>
      </w:pPr>
      <w:r w:rsidRPr="00461B8F">
        <w:rPr>
          <w:highlight w:val="yellow"/>
          <w:rPrChange w:id="216" w:author="Anton Palikhov" w:date="2022-01-04T04:36:00Z">
            <w:rPr/>
          </w:rPrChange>
        </w:rPr>
        <w:t>The creature should have at least one melee attack that targets one creature</w:t>
      </w:r>
      <w:r>
        <w:t>. Opportunity attacks and other effects rely on creatures having such an attack. The pixie is a rare</w:t>
      </w:r>
      <w:r w:rsidR="001167D9">
        <w:t>, intentional</w:t>
      </w:r>
      <w:r>
        <w:t xml:space="preserve"> exception</w:t>
      </w:r>
      <w:r w:rsidR="001167D9">
        <w:t>; o</w:t>
      </w:r>
      <w:r>
        <w:t>ther exceptions should be just as rare.</w:t>
      </w:r>
    </w:p>
    <w:p w14:paraId="3414B8EC" w14:textId="4A83778F" w:rsidR="00957DA8" w:rsidRDefault="00957DA8" w:rsidP="00957DA8">
      <w:pPr>
        <w:pStyle w:val="StatBlockTitle"/>
      </w:pPr>
      <w:r>
        <w:t>Attack Bonuses</w:t>
      </w:r>
    </w:p>
    <w:p w14:paraId="1A071259" w14:textId="3AEDF305" w:rsidR="00957DA8" w:rsidRDefault="00957DA8" w:rsidP="00957DA8">
      <w:pPr>
        <w:pStyle w:val="StatBlockBody"/>
      </w:pPr>
      <w:r>
        <w:t xml:space="preserve">Melee </w:t>
      </w:r>
      <w:r w:rsidR="006E3C05">
        <w:t xml:space="preserve">weapon </w:t>
      </w:r>
      <w:r>
        <w:t>attack bonus = Strength modifier + proficiency bonus (some creatures use Dexterity instead)</w:t>
      </w:r>
    </w:p>
    <w:p w14:paraId="1C57A74B" w14:textId="67A86216" w:rsidR="00957DA8" w:rsidRDefault="00957DA8" w:rsidP="00957DA8">
      <w:pPr>
        <w:pStyle w:val="StatBlockBody"/>
      </w:pPr>
      <w:r>
        <w:t>Ranged</w:t>
      </w:r>
      <w:r w:rsidR="006E3C05">
        <w:t xml:space="preserve"> weapon</w:t>
      </w:r>
      <w:r>
        <w:t xml:space="preserve"> attack bonus = Dexterity modifier + proficiency bonus</w:t>
      </w:r>
    </w:p>
    <w:p w14:paraId="79876097" w14:textId="265641F2" w:rsidR="006E3C05" w:rsidRDefault="006E3C05" w:rsidP="00957DA8">
      <w:pPr>
        <w:pStyle w:val="StatBlockBody"/>
      </w:pPr>
      <w:r>
        <w:t>Spell attack bonus = spellcasting</w:t>
      </w:r>
      <w:r w:rsidR="0053740E">
        <w:t xml:space="preserve"> ability</w:t>
      </w:r>
      <w:r>
        <w:t xml:space="preserve"> modifier (Int., Wis., or Cha.) + proficiency bonus</w:t>
      </w:r>
    </w:p>
    <w:p w14:paraId="6E935CA6" w14:textId="4AF3D04F" w:rsidR="0053740E" w:rsidRDefault="00A24327" w:rsidP="0053740E">
      <w:pPr>
        <w:pStyle w:val="StatBlockTitle"/>
      </w:pPr>
      <w:r>
        <w:t>“One Target” vs. “One Creature”</w:t>
      </w:r>
    </w:p>
    <w:p w14:paraId="371657BB" w14:textId="6AA3AC33" w:rsidR="0053740E" w:rsidRPr="0053740E" w:rsidRDefault="0053740E" w:rsidP="0053740E">
      <w:pPr>
        <w:pStyle w:val="StatBlockBody"/>
      </w:pPr>
      <w:r>
        <w:t xml:space="preserve">The attack notation for a monster’s attack should say </w:t>
      </w:r>
      <w:r w:rsidRPr="00461B8F">
        <w:rPr>
          <w:highlight w:val="yellow"/>
          <w:rPrChange w:id="217" w:author="Anton Palikhov" w:date="2022-01-04T04:36:00Z">
            <w:rPr/>
          </w:rPrChange>
        </w:rPr>
        <w:t>“one target,”</w:t>
      </w:r>
      <w:r>
        <w:t xml:space="preserve"> rather than “one creature,” unless </w:t>
      </w:r>
      <w:r w:rsidRPr="0053740E">
        <w:t>it can be used only against creatures</w:t>
      </w:r>
    </w:p>
    <w:p w14:paraId="685DC3FA" w14:textId="4622D25D" w:rsidR="004A37F8" w:rsidRDefault="004A37F8" w:rsidP="004A37F8">
      <w:pPr>
        <w:pStyle w:val="StatBlockTitle"/>
      </w:pPr>
      <w:r>
        <w:t>Weapons</w:t>
      </w:r>
    </w:p>
    <w:p w14:paraId="40ED1B91" w14:textId="70EED886" w:rsidR="004A37F8" w:rsidRDefault="004A37F8" w:rsidP="004A37F8">
      <w:pPr>
        <w:pStyle w:val="StatBlockBody"/>
      </w:pPr>
      <w:r>
        <w:t>Ensure that the damage die and range are correct for any weapon the creature is wielding.</w:t>
      </w:r>
      <w:r w:rsidR="00D949A9">
        <w:t xml:space="preserve"> Consult the Weapons table in the </w:t>
      </w:r>
      <w:r w:rsidR="00D949A9">
        <w:rPr>
          <w:i/>
        </w:rPr>
        <w:t>Player’s Handbook</w:t>
      </w:r>
      <w:r w:rsidR="00D949A9">
        <w:t xml:space="preserve"> (p. 149).</w:t>
      </w:r>
    </w:p>
    <w:p w14:paraId="056D3745" w14:textId="502378E5" w:rsidR="00AB79A2" w:rsidRDefault="00AB79A2" w:rsidP="004A37F8">
      <w:pPr>
        <w:pStyle w:val="StatBlockBody"/>
      </w:pPr>
      <w:r>
        <w:t>Creatures that are Large or larger wield oversized weapons. Here’s how to determine the damage dice of those weapons.</w:t>
      </w:r>
    </w:p>
    <w:tbl>
      <w:tblPr>
        <w:tblStyle w:val="41"/>
        <w:tblW w:w="0" w:type="auto"/>
        <w:tblLook w:val="04A0" w:firstRow="1" w:lastRow="0" w:firstColumn="1" w:lastColumn="0" w:noHBand="0" w:noVBand="1"/>
      </w:tblPr>
      <w:tblGrid>
        <w:gridCol w:w="1458"/>
        <w:gridCol w:w="1440"/>
      </w:tblGrid>
      <w:tr w:rsidR="00AB79A2" w:rsidRPr="00AB79A2" w14:paraId="3BEFDF57" w14:textId="77777777" w:rsidTr="00AB7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C772648" w14:textId="77777777" w:rsidR="00AB79A2" w:rsidRPr="00AB79A2" w:rsidRDefault="00AB79A2" w:rsidP="00AB79A2">
            <w:pPr>
              <w:pStyle w:val="TableHeader"/>
              <w:rPr>
                <w:b/>
              </w:rPr>
            </w:pPr>
            <w:r w:rsidRPr="00AB79A2">
              <w:rPr>
                <w:b/>
              </w:rPr>
              <w:t>Size</w:t>
            </w:r>
          </w:p>
        </w:tc>
        <w:tc>
          <w:tcPr>
            <w:tcW w:w="1440" w:type="dxa"/>
          </w:tcPr>
          <w:p w14:paraId="420459A5" w14:textId="77777777" w:rsidR="00AB79A2" w:rsidRPr="00AB79A2" w:rsidRDefault="00AB79A2" w:rsidP="00AB79A2">
            <w:pPr>
              <w:pStyle w:val="TableHeader"/>
              <w:cnfStyle w:val="100000000000" w:firstRow="1" w:lastRow="0" w:firstColumn="0" w:lastColumn="0" w:oddVBand="0" w:evenVBand="0" w:oddHBand="0" w:evenHBand="0" w:firstRowFirstColumn="0" w:firstRowLastColumn="0" w:lastRowFirstColumn="0" w:lastRowLastColumn="0"/>
              <w:rPr>
                <w:b/>
              </w:rPr>
            </w:pPr>
            <w:r w:rsidRPr="00AB79A2">
              <w:rPr>
                <w:b/>
              </w:rPr>
              <w:t>Damage Dice</w:t>
            </w:r>
          </w:p>
        </w:tc>
      </w:tr>
      <w:tr w:rsidR="00AB79A2" w:rsidRPr="00AB79A2" w14:paraId="0D018E09" w14:textId="77777777" w:rsidTr="00AB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C57E29F" w14:textId="77777777" w:rsidR="00AB79A2" w:rsidRPr="00AB79A2" w:rsidRDefault="00AB79A2" w:rsidP="00AB79A2">
            <w:pPr>
              <w:pStyle w:val="TableBody"/>
              <w:rPr>
                <w:b w:val="0"/>
              </w:rPr>
            </w:pPr>
            <w:r w:rsidRPr="00AB79A2">
              <w:rPr>
                <w:b w:val="0"/>
              </w:rPr>
              <w:t>Large</w:t>
            </w:r>
          </w:p>
        </w:tc>
        <w:tc>
          <w:tcPr>
            <w:tcW w:w="1440" w:type="dxa"/>
          </w:tcPr>
          <w:p w14:paraId="529DDBAE" w14:textId="1FFE5236" w:rsidR="00AB79A2" w:rsidRPr="00AB79A2" w:rsidRDefault="00AB79A2" w:rsidP="00AB79A2">
            <w:pPr>
              <w:pStyle w:val="TableBody"/>
              <w:cnfStyle w:val="000000100000" w:firstRow="0" w:lastRow="0" w:firstColumn="0" w:lastColumn="0" w:oddVBand="0" w:evenVBand="0" w:oddHBand="1" w:evenHBand="0" w:firstRowFirstColumn="0" w:firstRowLastColumn="0" w:lastRowFirstColumn="0" w:lastRowLastColumn="0"/>
            </w:pPr>
            <w:r>
              <w:t>×</w:t>
            </w:r>
            <w:r w:rsidRPr="00AB79A2">
              <w:t>2</w:t>
            </w:r>
          </w:p>
        </w:tc>
      </w:tr>
      <w:tr w:rsidR="00AB79A2" w:rsidRPr="00AB79A2" w14:paraId="32610085" w14:textId="77777777" w:rsidTr="00AB79A2">
        <w:tc>
          <w:tcPr>
            <w:cnfStyle w:val="001000000000" w:firstRow="0" w:lastRow="0" w:firstColumn="1" w:lastColumn="0" w:oddVBand="0" w:evenVBand="0" w:oddHBand="0" w:evenHBand="0" w:firstRowFirstColumn="0" w:firstRowLastColumn="0" w:lastRowFirstColumn="0" w:lastRowLastColumn="0"/>
            <w:tcW w:w="1458" w:type="dxa"/>
          </w:tcPr>
          <w:p w14:paraId="0FB2B15C" w14:textId="77777777" w:rsidR="00AB79A2" w:rsidRPr="00AB79A2" w:rsidRDefault="00AB79A2" w:rsidP="00AB79A2">
            <w:pPr>
              <w:pStyle w:val="TableBody"/>
              <w:rPr>
                <w:b w:val="0"/>
              </w:rPr>
            </w:pPr>
            <w:r w:rsidRPr="00AB79A2">
              <w:rPr>
                <w:b w:val="0"/>
              </w:rPr>
              <w:t>Huge</w:t>
            </w:r>
          </w:p>
        </w:tc>
        <w:tc>
          <w:tcPr>
            <w:tcW w:w="1440" w:type="dxa"/>
          </w:tcPr>
          <w:p w14:paraId="554AD1D7" w14:textId="48C4D455" w:rsidR="00AB79A2" w:rsidRPr="00AB79A2" w:rsidRDefault="00AB79A2" w:rsidP="00AB79A2">
            <w:pPr>
              <w:pStyle w:val="TableBody"/>
              <w:cnfStyle w:val="000000000000" w:firstRow="0" w:lastRow="0" w:firstColumn="0" w:lastColumn="0" w:oddVBand="0" w:evenVBand="0" w:oddHBand="0" w:evenHBand="0" w:firstRowFirstColumn="0" w:firstRowLastColumn="0" w:lastRowFirstColumn="0" w:lastRowLastColumn="0"/>
            </w:pPr>
            <w:r>
              <w:t>×</w:t>
            </w:r>
            <w:r w:rsidRPr="00AB79A2">
              <w:t>3</w:t>
            </w:r>
          </w:p>
        </w:tc>
      </w:tr>
      <w:tr w:rsidR="00AB79A2" w:rsidRPr="00AB79A2" w14:paraId="57F7DA95" w14:textId="77777777" w:rsidTr="00AB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5DB8DF" w14:textId="6A88FBBE" w:rsidR="00AB79A2" w:rsidRPr="00AB79A2" w:rsidRDefault="00AB79A2" w:rsidP="00AB79A2">
            <w:pPr>
              <w:pStyle w:val="TableBody"/>
              <w:rPr>
                <w:b w:val="0"/>
              </w:rPr>
            </w:pPr>
            <w:r w:rsidRPr="00AB79A2">
              <w:rPr>
                <w:b w:val="0"/>
              </w:rPr>
              <w:t>Gargantuan</w:t>
            </w:r>
          </w:p>
        </w:tc>
        <w:tc>
          <w:tcPr>
            <w:tcW w:w="1440" w:type="dxa"/>
          </w:tcPr>
          <w:p w14:paraId="7C8A1295" w14:textId="5DA123B5" w:rsidR="00AB79A2" w:rsidRPr="00AB79A2" w:rsidRDefault="00AB79A2" w:rsidP="00AB79A2">
            <w:pPr>
              <w:pStyle w:val="TableBody"/>
              <w:cnfStyle w:val="000000100000" w:firstRow="0" w:lastRow="0" w:firstColumn="0" w:lastColumn="0" w:oddVBand="0" w:evenVBand="0" w:oddHBand="1" w:evenHBand="0" w:firstRowFirstColumn="0" w:firstRowLastColumn="0" w:lastRowFirstColumn="0" w:lastRowLastColumn="0"/>
            </w:pPr>
            <w:r>
              <w:t>×</w:t>
            </w:r>
            <w:r w:rsidRPr="00AB79A2">
              <w:t>4</w:t>
            </w:r>
          </w:p>
        </w:tc>
      </w:tr>
    </w:tbl>
    <w:p w14:paraId="2D10A964" w14:textId="5CAED747" w:rsidR="00AB79A2" w:rsidRPr="004A37F8" w:rsidRDefault="00AB79A2" w:rsidP="00AB79A2">
      <w:pPr>
        <w:pStyle w:val="StatBlockBody"/>
        <w:spacing w:before="120"/>
      </w:pPr>
      <w:r>
        <w:t>For example, a Huge creature wielding an appropriately sized greataxe rolls 3d12 for it.</w:t>
      </w:r>
    </w:p>
    <w:p w14:paraId="69B99C3E" w14:textId="77777777" w:rsidR="00957DA8" w:rsidRDefault="00957DA8" w:rsidP="00957DA8">
      <w:pPr>
        <w:pStyle w:val="StatBlockTitle"/>
      </w:pPr>
      <w:r>
        <w:t>Damage</w:t>
      </w:r>
    </w:p>
    <w:p w14:paraId="10ABF8FA" w14:textId="77777777" w:rsidR="00957DA8" w:rsidRDefault="00957DA8" w:rsidP="00957DA8">
      <w:pPr>
        <w:pStyle w:val="StatBlockBody"/>
      </w:pPr>
      <w:r>
        <w:t>Ensure that damage averages are correct and that the damage expression uses the same ability modifier used for the attack’s bonus to attack.</w:t>
      </w:r>
    </w:p>
    <w:p w14:paraId="3B7EA8E5" w14:textId="052225D9" w:rsidR="00BF1516" w:rsidRDefault="00BF1516" w:rsidP="00BF1516">
      <w:pPr>
        <w:pStyle w:val="StatBlockTitle"/>
      </w:pPr>
      <w:r>
        <w:t>Save DC for Non-spells</w:t>
      </w:r>
    </w:p>
    <w:p w14:paraId="0A12A258" w14:textId="52D75712" w:rsidR="00BF1516" w:rsidRPr="00BF1516" w:rsidRDefault="00BF1516" w:rsidP="00BF1516">
      <w:pPr>
        <w:pStyle w:val="StatBlockBody"/>
      </w:pPr>
      <w:r>
        <w:t>Save DC = 8 + proficiency bonus + relevant ability modifier</w:t>
      </w:r>
    </w:p>
    <w:p w14:paraId="307B4B5D" w14:textId="2CA113E1" w:rsidR="00957DA8" w:rsidRDefault="00BF1516" w:rsidP="00957DA8">
      <w:pPr>
        <w:pStyle w:val="StatBlockTitle"/>
      </w:pPr>
      <w:r>
        <w:t>Spell Name and Level</w:t>
      </w:r>
    </w:p>
    <w:p w14:paraId="5816CF9E" w14:textId="12D1F99F" w:rsidR="008C1364" w:rsidRDefault="00957DA8" w:rsidP="00DF47C4">
      <w:pPr>
        <w:pStyle w:val="StatBlockBody"/>
      </w:pPr>
      <w:r>
        <w:t>Verify that a spell’</w:t>
      </w:r>
      <w:r w:rsidR="00DF47C4">
        <w:t xml:space="preserve">s name and level are correct and that </w:t>
      </w:r>
      <w:r w:rsidR="00D949A9">
        <w:t>the name</w:t>
      </w:r>
      <w:r w:rsidR="00DF47C4">
        <w:t xml:space="preserve"> appears in italics.</w:t>
      </w:r>
    </w:p>
    <w:p w14:paraId="7E27CE77" w14:textId="5F6DD047" w:rsidR="008C1364" w:rsidRDefault="00DF47C4" w:rsidP="00DF47C4">
      <w:pPr>
        <w:pStyle w:val="StatBlockTitle"/>
      </w:pPr>
      <w:r>
        <w:t>Spell Save DC and Attack Bonus</w:t>
      </w:r>
    </w:p>
    <w:p w14:paraId="257A49CC" w14:textId="4715EF26" w:rsidR="00DF47C4" w:rsidRDefault="00DF47C4" w:rsidP="00DF47C4">
      <w:pPr>
        <w:pStyle w:val="StatBlockBody"/>
      </w:pPr>
      <w:r>
        <w:t>Spell save DC = 8 + proficiency bonus + spellcasting ability</w:t>
      </w:r>
      <w:r w:rsidR="00704CA9">
        <w:t xml:space="preserve"> modifier</w:t>
      </w:r>
    </w:p>
    <w:p w14:paraId="1A933FAA" w14:textId="01A2F1B5" w:rsidR="00BF1516" w:rsidRDefault="0053588D" w:rsidP="00DF47C4">
      <w:pPr>
        <w:pStyle w:val="StatBlockBody"/>
      </w:pPr>
      <w:r>
        <w:t>Spell attack bonus = proficiency bonus + spellcasting ability</w:t>
      </w:r>
      <w:r w:rsidR="004436C1">
        <w:t xml:space="preserve"> modifier</w:t>
      </w:r>
    </w:p>
    <w:p w14:paraId="4F57EAC3" w14:textId="5BCBC839" w:rsidR="0053588D" w:rsidRDefault="0053588D" w:rsidP="0053588D">
      <w:pPr>
        <w:pStyle w:val="StatBlockTitle"/>
      </w:pPr>
      <w:r>
        <w:t>Spellcasting</w:t>
      </w:r>
      <w:r w:rsidR="000061E8">
        <w:t xml:space="preserve"> Action</w:t>
      </w:r>
    </w:p>
    <w:p w14:paraId="03C27175" w14:textId="529F78EC" w:rsidR="000061E8" w:rsidRDefault="000061E8" w:rsidP="00F80215">
      <w:pPr>
        <w:pStyle w:val="StatBlockBody"/>
      </w:pPr>
      <w:r w:rsidRPr="00461B8F">
        <w:rPr>
          <w:rStyle w:val="InlineSubhead"/>
          <w:highlight w:val="lightGray"/>
          <w:rPrChange w:id="218" w:author="Anton Palikhov" w:date="2022-01-04T04:37:00Z">
            <w:rPr>
              <w:rStyle w:val="InlineSubhead"/>
            </w:rPr>
          </w:rPrChange>
        </w:rPr>
        <w:t>No CR Relevance.</w:t>
      </w:r>
      <w:r w:rsidRPr="00461B8F">
        <w:rPr>
          <w:highlight w:val="lightGray"/>
          <w:rPrChange w:id="219" w:author="Anton Palikhov" w:date="2022-01-04T04:37:00Z">
            <w:rPr/>
          </w:rPrChange>
        </w:rPr>
        <w:t xml:space="preserve"> The Spellcasting action must have no relevance to a creature’s CR.</w:t>
      </w:r>
      <w:r w:rsidR="004E4C8E" w:rsidRPr="00461B8F">
        <w:rPr>
          <w:highlight w:val="lightGray"/>
          <w:rPrChange w:id="220" w:author="Anton Palikhov" w:date="2022-01-04T04:37:00Z">
            <w:rPr/>
          </w:rPrChange>
        </w:rPr>
        <w:t xml:space="preserve"> Whether or not the DM uses Spellcasting, the monster’s CR must be stable using the other options in the stat block.</w:t>
      </w:r>
      <w:r w:rsidR="001164E8" w:rsidRPr="00461B8F">
        <w:rPr>
          <w:highlight w:val="lightGray"/>
          <w:rPrChange w:id="221" w:author="Anton Palikhov" w:date="2022-01-04T04:37:00Z">
            <w:rPr/>
          </w:rPrChange>
        </w:rPr>
        <w:t xml:space="preserve"> Spellcasting should </w:t>
      </w:r>
      <w:r w:rsidR="000623B2" w:rsidRPr="00461B8F">
        <w:rPr>
          <w:highlight w:val="lightGray"/>
          <w:rPrChange w:id="222" w:author="Anton Palikhov" w:date="2022-01-04T04:37:00Z">
            <w:rPr/>
          </w:rPrChange>
        </w:rPr>
        <w:t>present</w:t>
      </w:r>
      <w:r w:rsidR="001164E8" w:rsidRPr="00461B8F">
        <w:rPr>
          <w:highlight w:val="lightGray"/>
          <w:rPrChange w:id="223" w:author="Anton Palikhov" w:date="2022-01-04T04:37:00Z">
            <w:rPr/>
          </w:rPrChange>
        </w:rPr>
        <w:t xml:space="preserve"> a collection of interesting and flavor-appropriate options, not something that is mathematically necessary for the monster’s CR.</w:t>
      </w:r>
    </w:p>
    <w:p w14:paraId="2255A4ED" w14:textId="38E6DBA0" w:rsidR="00F80215" w:rsidRPr="00F80215" w:rsidRDefault="000061E8" w:rsidP="00F80215">
      <w:pPr>
        <w:pStyle w:val="StatBlockBody"/>
      </w:pPr>
      <w:r w:rsidRPr="000061E8">
        <w:rPr>
          <w:rStyle w:val="InlineSubhead"/>
        </w:rPr>
        <w:t>Wording.</w:t>
      </w:r>
      <w:r>
        <w:t xml:space="preserve"> </w:t>
      </w:r>
      <w:r w:rsidR="00F80215" w:rsidRPr="00F80215">
        <w:t xml:space="preserve">When </w:t>
      </w:r>
      <w:r w:rsidR="006F6FDA">
        <w:t xml:space="preserve">the </w:t>
      </w:r>
      <w:r w:rsidR="00F80215" w:rsidRPr="00F80215">
        <w:t xml:space="preserve">Spellcasting appears as an action, a bonus action, or a reaction, it should be worded as </w:t>
      </w:r>
      <w:r w:rsidR="00047746">
        <w:t>such</w:t>
      </w:r>
      <w:r w:rsidR="00F80215" w:rsidRPr="00F80215">
        <w:t>, not as a trait. Here’s example wording:</w:t>
      </w:r>
    </w:p>
    <w:p w14:paraId="4CBFF3DF" w14:textId="71574489" w:rsidR="00F80215" w:rsidRPr="00461B8F" w:rsidRDefault="00F80215" w:rsidP="00F80215">
      <w:pPr>
        <w:pStyle w:val="StatBlockBulleted"/>
        <w:rPr>
          <w:highlight w:val="cyan"/>
          <w:rPrChange w:id="224" w:author="Anton Palikhov" w:date="2022-01-04T04:37:00Z">
            <w:rPr/>
          </w:rPrChange>
        </w:rPr>
      </w:pPr>
      <w:bookmarkStart w:id="225" w:name="_Hlk92244310"/>
      <w:r w:rsidRPr="00F80215">
        <w:t> </w:t>
      </w:r>
      <w:r w:rsidRPr="00461B8F">
        <w:rPr>
          <w:highlight w:val="cyan"/>
          <w:rPrChange w:id="226" w:author="Anton Palikhov" w:date="2022-01-04T04:37:00Z">
            <w:rPr/>
          </w:rPrChange>
        </w:rPr>
        <w:t>“The X casts one of the following spells, using Y as the spellcasting ability (spell save DC Z):”</w:t>
      </w:r>
    </w:p>
    <w:p w14:paraId="46EEDD6A" w14:textId="5EA8825E" w:rsidR="00F80215" w:rsidRPr="00461B8F" w:rsidRDefault="00F80215" w:rsidP="00F80215">
      <w:pPr>
        <w:pStyle w:val="StatBlockBulleted"/>
        <w:rPr>
          <w:highlight w:val="cyan"/>
          <w:rPrChange w:id="227" w:author="Anton Palikhov" w:date="2022-01-04T04:37:00Z">
            <w:rPr/>
          </w:rPrChange>
        </w:rPr>
      </w:pPr>
      <w:r w:rsidRPr="00461B8F">
        <w:rPr>
          <w:highlight w:val="cyan"/>
          <w:rPrChange w:id="228" w:author="Anton Palikhov" w:date="2022-01-04T04:37:00Z">
            <w:rPr/>
          </w:rPrChange>
        </w:rPr>
        <w:t>“The X casts one of the following spells, requiring no material components and using Y as the spellcasting ability (spell save DC Z):”</w:t>
      </w:r>
    </w:p>
    <w:p w14:paraId="019E4B56" w14:textId="6802A264" w:rsidR="004D660F" w:rsidRPr="00461B8F" w:rsidRDefault="004D660F" w:rsidP="00F80215">
      <w:pPr>
        <w:pStyle w:val="StatBlockBulleted"/>
        <w:rPr>
          <w:highlight w:val="cyan"/>
          <w:rPrChange w:id="229" w:author="Anton Palikhov" w:date="2022-01-04T04:37:00Z">
            <w:rPr/>
          </w:rPrChange>
        </w:rPr>
      </w:pPr>
      <w:r w:rsidRPr="00461B8F">
        <w:rPr>
          <w:highlight w:val="cyan"/>
          <w:rPrChange w:id="230" w:author="Anton Palikhov" w:date="2022-01-04T04:37:00Z">
            <w:rPr/>
          </w:rPrChange>
        </w:rPr>
        <w:t>“The X casts one of the following spells, requiring no spell components and using Y as the spellcasting ability (spell save DC Z):”</w:t>
      </w:r>
    </w:p>
    <w:bookmarkEnd w:id="225"/>
    <w:p w14:paraId="02F302E4" w14:textId="1553682C" w:rsidR="004A39CB" w:rsidRPr="00461B8F" w:rsidRDefault="00047746" w:rsidP="004A39CB">
      <w:pPr>
        <w:pStyle w:val="StatBlockBody"/>
        <w:rPr>
          <w:highlight w:val="cyan"/>
          <w:rPrChange w:id="231" w:author="Anton Palikhov" w:date="2022-01-04T04:37:00Z">
            <w:rPr/>
          </w:rPrChange>
        </w:rPr>
      </w:pPr>
      <w:r w:rsidRPr="00461B8F">
        <w:rPr>
          <w:rStyle w:val="InlineSubhead"/>
          <w:highlight w:val="cyan"/>
          <w:rPrChange w:id="232" w:author="Anton Palikhov" w:date="2022-01-04T04:37:00Z">
            <w:rPr>
              <w:rStyle w:val="InlineSubhead"/>
            </w:rPr>
          </w:rPrChange>
        </w:rPr>
        <w:t>Spell List.</w:t>
      </w:r>
      <w:r w:rsidRPr="00461B8F">
        <w:rPr>
          <w:highlight w:val="cyan"/>
          <w:rPrChange w:id="233" w:author="Anton Palikhov" w:date="2022-01-04T04:37:00Z">
            <w:rPr/>
          </w:rPrChange>
        </w:rPr>
        <w:t xml:space="preserve"> </w:t>
      </w:r>
      <w:r w:rsidR="00C47193" w:rsidRPr="00461B8F">
        <w:rPr>
          <w:highlight w:val="cyan"/>
          <w:rPrChange w:id="234" w:author="Anton Palikhov" w:date="2022-01-04T04:37:00Z">
            <w:rPr/>
          </w:rPrChange>
        </w:rPr>
        <w:t>When building the creature’s spell list, choose</w:t>
      </w:r>
      <w:r w:rsidR="00B62B80" w:rsidRPr="00461B8F">
        <w:rPr>
          <w:highlight w:val="cyan"/>
          <w:rPrChange w:id="235" w:author="Anton Palikhov" w:date="2022-01-04T04:37:00Z">
            <w:rPr/>
          </w:rPrChange>
        </w:rPr>
        <w:t xml:space="preserve"> spells from the </w:t>
      </w:r>
      <w:r w:rsidR="00B62B80" w:rsidRPr="00461B8F">
        <w:rPr>
          <w:i/>
          <w:highlight w:val="cyan"/>
          <w:rPrChange w:id="236" w:author="Anton Palikhov" w:date="2022-01-04T04:37:00Z">
            <w:rPr>
              <w:i/>
            </w:rPr>
          </w:rPrChange>
        </w:rPr>
        <w:t>Player’s Handbook</w:t>
      </w:r>
      <w:r w:rsidR="00B62B80" w:rsidRPr="00461B8F">
        <w:rPr>
          <w:highlight w:val="cyan"/>
          <w:rPrChange w:id="237" w:author="Anton Palikhov" w:date="2022-01-04T04:37:00Z">
            <w:rPr/>
          </w:rPrChange>
        </w:rPr>
        <w:t>, favoring simple spells. Avoid giving a monster many concentration spells.</w:t>
      </w:r>
    </w:p>
    <w:p w14:paraId="53D76330" w14:textId="3A2970C7" w:rsidR="009648CD" w:rsidRDefault="009648CD" w:rsidP="009648CD">
      <w:pPr>
        <w:pStyle w:val="StatBlockBody"/>
      </w:pPr>
      <w:r w:rsidRPr="00461B8F">
        <w:rPr>
          <w:highlight w:val="cyan"/>
          <w:rPrChange w:id="238" w:author="Anton Palikhov" w:date="2022-01-04T04:37:00Z">
            <w:rPr/>
          </w:rPrChange>
        </w:rPr>
        <w:t>Keep the list of spells small and impactful</w:t>
      </w:r>
      <w:r w:rsidR="004D660F" w:rsidRPr="00461B8F">
        <w:rPr>
          <w:highlight w:val="cyan"/>
          <w:rPrChange w:id="239" w:author="Anton Palikhov" w:date="2022-01-04T04:37:00Z">
            <w:rPr/>
          </w:rPrChange>
        </w:rPr>
        <w:t>/</w:t>
      </w:r>
      <w:r w:rsidRPr="00461B8F">
        <w:rPr>
          <w:highlight w:val="cyan"/>
          <w:rPrChange w:id="240" w:author="Anton Palikhov" w:date="2022-01-04T04:37:00Z">
            <w:rPr/>
          </w:rPrChange>
        </w:rPr>
        <w:t>flavorful. A creature is assumed to have three rounds of combat, so having 4 or more combat-focused spells is unnecessary. Likewise, a creature shouldn’t be bogged down with too many non-combat spells.</w:t>
      </w:r>
    </w:p>
    <w:p w14:paraId="0F6ED5E0" w14:textId="77777777" w:rsidR="004D660F" w:rsidRPr="00461B8F" w:rsidRDefault="00047746" w:rsidP="004A39CB">
      <w:pPr>
        <w:pStyle w:val="StatBlockBody"/>
        <w:rPr>
          <w:highlight w:val="cyan"/>
          <w:rPrChange w:id="241" w:author="Anton Palikhov" w:date="2022-01-04T04:37:00Z">
            <w:rPr/>
          </w:rPrChange>
        </w:rPr>
      </w:pPr>
      <w:r w:rsidRPr="00461B8F">
        <w:rPr>
          <w:rStyle w:val="InlineSubhead"/>
          <w:highlight w:val="cyan"/>
          <w:rPrChange w:id="242" w:author="Anton Palikhov" w:date="2022-01-04T04:37:00Z">
            <w:rPr>
              <w:rStyle w:val="InlineSubhead"/>
            </w:rPr>
          </w:rPrChange>
        </w:rPr>
        <w:t>Bonus Actions and Reactions.</w:t>
      </w:r>
      <w:r w:rsidRPr="00461B8F">
        <w:rPr>
          <w:highlight w:val="cyan"/>
          <w:rPrChange w:id="243" w:author="Anton Palikhov" w:date="2022-01-04T04:37:00Z">
            <w:rPr/>
          </w:rPrChange>
        </w:rPr>
        <w:t xml:space="preserve"> </w:t>
      </w:r>
      <w:r w:rsidR="009648CD" w:rsidRPr="00461B8F">
        <w:rPr>
          <w:highlight w:val="cyan"/>
          <w:rPrChange w:id="244" w:author="Anton Palikhov" w:date="2022-01-04T04:37:00Z">
            <w:rPr/>
          </w:rPrChange>
        </w:rPr>
        <w:t xml:space="preserve">Bonus action spells and reaction spells </w:t>
      </w:r>
      <w:r w:rsidR="00A06FF9" w:rsidRPr="00461B8F">
        <w:rPr>
          <w:highlight w:val="cyan"/>
          <w:rPrChange w:id="245" w:author="Anton Palikhov" w:date="2022-01-04T04:37:00Z">
            <w:rPr/>
          </w:rPrChange>
        </w:rPr>
        <w:t xml:space="preserve">don’t appear </w:t>
      </w:r>
      <w:r w:rsidR="00336185" w:rsidRPr="00461B8F">
        <w:rPr>
          <w:highlight w:val="cyan"/>
          <w:rPrChange w:id="246" w:author="Anton Palikhov" w:date="2022-01-04T04:37:00Z">
            <w:rPr/>
          </w:rPrChange>
        </w:rPr>
        <w:t>in the Spellcasting action</w:t>
      </w:r>
      <w:r w:rsidR="00A06FF9" w:rsidRPr="00461B8F">
        <w:rPr>
          <w:highlight w:val="cyan"/>
          <w:rPrChange w:id="247" w:author="Anton Palikhov" w:date="2022-01-04T04:37:00Z">
            <w:rPr/>
          </w:rPrChange>
        </w:rPr>
        <w:t xml:space="preserve">. </w:t>
      </w:r>
      <w:r w:rsidR="004D660F" w:rsidRPr="00461B8F">
        <w:rPr>
          <w:highlight w:val="cyan"/>
          <w:rPrChange w:id="248" w:author="Anton Palikhov" w:date="2022-01-04T04:37:00Z">
            <w:rPr/>
          </w:rPrChange>
        </w:rPr>
        <w:t>If a particular bonus action or reaction spell is vital for a monster’s concept, create an ad hoc bonus action or reaction that casts the spell or that mimics the spell’s effects.</w:t>
      </w:r>
    </w:p>
    <w:p w14:paraId="18CB23D1" w14:textId="57E536A9" w:rsidR="008242C9" w:rsidRDefault="00B62B80" w:rsidP="004A39CB">
      <w:pPr>
        <w:pStyle w:val="StatBlockBody"/>
      </w:pPr>
      <w:r w:rsidRPr="00461B8F">
        <w:rPr>
          <w:highlight w:val="cyan"/>
          <w:rPrChange w:id="249" w:author="Anton Palikhov" w:date="2022-01-04T04:37:00Z">
            <w:rPr/>
          </w:rPrChange>
        </w:rPr>
        <w:t xml:space="preserve">Keep in mind that a bonus action spell is likely to get used every round. The same is true of reaction spells. For example, if you give a monster </w:t>
      </w:r>
      <w:r w:rsidRPr="00461B8F">
        <w:rPr>
          <w:i/>
          <w:highlight w:val="cyan"/>
          <w:rPrChange w:id="250" w:author="Anton Palikhov" w:date="2022-01-04T04:37:00Z">
            <w:rPr>
              <w:i/>
            </w:rPr>
          </w:rPrChange>
        </w:rPr>
        <w:t>shield</w:t>
      </w:r>
      <w:r w:rsidRPr="00461B8F">
        <w:rPr>
          <w:highlight w:val="cyan"/>
          <w:rPrChange w:id="251" w:author="Anton Palikhov" w:date="2022-01-04T04:37:00Z">
            <w:rPr/>
          </w:rPrChange>
        </w:rPr>
        <w:t xml:space="preserve"> and </w:t>
      </w:r>
      <w:r w:rsidR="00DC7159" w:rsidRPr="00461B8F">
        <w:rPr>
          <w:highlight w:val="cyan"/>
          <w:rPrChange w:id="252" w:author="Anton Palikhov" w:date="2022-01-04T04:37:00Z">
            <w:rPr/>
          </w:rPrChange>
        </w:rPr>
        <w:t>the monster</w:t>
      </w:r>
      <w:r w:rsidRPr="00461B8F">
        <w:rPr>
          <w:highlight w:val="cyan"/>
          <w:rPrChange w:id="253" w:author="Anton Palikhov" w:date="2022-01-04T04:37:00Z">
            <w:rPr/>
          </w:rPrChange>
        </w:rPr>
        <w:t xml:space="preserve"> has nothing else </w:t>
      </w:r>
      <w:r w:rsidR="00DC7159" w:rsidRPr="00461B8F">
        <w:rPr>
          <w:highlight w:val="cyan"/>
          <w:rPrChange w:id="254" w:author="Anton Palikhov" w:date="2022-01-04T04:37:00Z">
            <w:rPr/>
          </w:rPrChange>
        </w:rPr>
        <w:t xml:space="preserve">compelling </w:t>
      </w:r>
      <w:r w:rsidRPr="00461B8F">
        <w:rPr>
          <w:highlight w:val="cyan"/>
          <w:rPrChange w:id="255" w:author="Anton Palikhov" w:date="2022-01-04T04:37:00Z">
            <w:rPr/>
          </w:rPrChange>
        </w:rPr>
        <w:t>to do with its reaction, the monster’s AC is effectively 5 higher</w:t>
      </w:r>
      <w:r w:rsidR="00AA7295" w:rsidRPr="00461B8F">
        <w:rPr>
          <w:highlight w:val="cyan"/>
          <w:rPrChange w:id="256" w:author="Anton Palikhov" w:date="2022-01-04T04:37:00Z">
            <w:rPr/>
          </w:rPrChange>
        </w:rPr>
        <w:t>.</w:t>
      </w:r>
    </w:p>
    <w:p w14:paraId="4E3F3852" w14:textId="1B29529A" w:rsidR="00192865" w:rsidRDefault="00047746" w:rsidP="0051170B">
      <w:pPr>
        <w:pStyle w:val="StatBlockBody"/>
      </w:pPr>
      <w:r w:rsidRPr="00461B8F">
        <w:rPr>
          <w:rStyle w:val="InlineSubhead"/>
          <w:highlight w:val="cyan"/>
          <w:rPrChange w:id="257" w:author="Anton Palikhov" w:date="2022-01-04T04:37:00Z">
            <w:rPr>
              <w:rStyle w:val="InlineSubhead"/>
            </w:rPr>
          </w:rPrChange>
        </w:rPr>
        <w:t>Longer Casting Times.</w:t>
      </w:r>
      <w:r w:rsidRPr="00461B8F">
        <w:rPr>
          <w:highlight w:val="cyan"/>
          <w:rPrChange w:id="258" w:author="Anton Palikhov" w:date="2022-01-04T04:37:00Z">
            <w:rPr/>
          </w:rPrChange>
        </w:rPr>
        <w:t xml:space="preserve"> Avoid giving a monster spells with casting times of 1 minute or more. If it’s narratively necessary to give a monster such a spell, it must go in the traits section of the stat block.</w:t>
      </w:r>
      <w:r w:rsidR="00143EEB" w:rsidRPr="00461B8F">
        <w:rPr>
          <w:highlight w:val="cyan"/>
          <w:rPrChange w:id="259" w:author="Anton Palikhov" w:date="2022-01-04T04:37:00Z">
            <w:rPr/>
          </w:rPrChange>
        </w:rPr>
        <w:t xml:space="preserve"> And such a spell is irrelevant to the monster’s CR.</w:t>
      </w:r>
    </w:p>
    <w:p w14:paraId="24D01A3E" w14:textId="368A14EF" w:rsidR="006B4F56" w:rsidRDefault="00624CE3" w:rsidP="004D660F">
      <w:pPr>
        <w:pStyle w:val="StatBlockTitle"/>
      </w:pPr>
      <w:r>
        <w:t>Legendary Actions</w:t>
      </w:r>
    </w:p>
    <w:p w14:paraId="6A51F88D" w14:textId="2A0FBC1B" w:rsidR="00624CE3" w:rsidRDefault="00624CE3" w:rsidP="004D660F">
      <w:pPr>
        <w:pStyle w:val="StatBlockBody"/>
      </w:pPr>
      <w:r>
        <w:t>Legen</w:t>
      </w:r>
      <w:r>
        <w:rPr>
          <w:bCs/>
        </w:rPr>
        <w:t>d</w:t>
      </w:r>
      <w:r>
        <w:t>ary actions should have the Stat</w:t>
      </w:r>
      <w:r>
        <w:rPr>
          <w:bCs/>
        </w:rPr>
        <w:t xml:space="preserve"> </w:t>
      </w:r>
      <w:r>
        <w:t xml:space="preserve">Block Hanging style, </w:t>
      </w:r>
      <w:r>
        <w:rPr>
          <w:bCs/>
        </w:rPr>
        <w:t>n</w:t>
      </w:r>
      <w:r>
        <w:t>ot Stat Block Body</w:t>
      </w:r>
      <w:r>
        <w:rPr>
          <w:bCs/>
        </w:rPr>
        <w:t>.</w:t>
      </w:r>
    </w:p>
    <w:p w14:paraId="5A03812C" w14:textId="5F31B21B" w:rsidR="00500411" w:rsidRDefault="00500411" w:rsidP="00165B17">
      <w:pPr>
        <w:pStyle w:val="1"/>
      </w:pPr>
      <w:bookmarkStart w:id="260" w:name="_Toc71905992"/>
      <w:r>
        <w:t>Sample Stat Block</w:t>
      </w:r>
      <w:bookmarkEnd w:id="260"/>
    </w:p>
    <w:p w14:paraId="210A8726" w14:textId="2A3E1FB1" w:rsidR="00500411" w:rsidRDefault="00500411" w:rsidP="00500411">
      <w:pPr>
        <w:pStyle w:val="StatBlockTitle"/>
      </w:pPr>
      <w:r>
        <w:t>Blorp</w:t>
      </w:r>
    </w:p>
    <w:p w14:paraId="2BEF78AD" w14:textId="5FCDC8AD" w:rsidR="00500411" w:rsidRDefault="00500411" w:rsidP="00500411">
      <w:pPr>
        <w:pStyle w:val="StatBlockMetadata"/>
      </w:pPr>
      <w:r>
        <w:t xml:space="preserve">Small </w:t>
      </w:r>
      <w:r w:rsidR="003A299F">
        <w:t>A</w:t>
      </w:r>
      <w:r>
        <w:t>berration</w:t>
      </w:r>
    </w:p>
    <w:p w14:paraId="1CF53D59" w14:textId="288AAD0E" w:rsidR="00500411" w:rsidRPr="003063D2" w:rsidRDefault="008F1958" w:rsidP="00500411">
      <w:pPr>
        <w:pStyle w:val="StatBlockData"/>
        <w:pBdr>
          <w:between w:val="single" w:sz="4" w:space="1" w:color="auto"/>
        </w:pBdr>
      </w:pPr>
      <w:r>
        <w:rPr>
          <w:noProof/>
        </w:rPr>
        <w:pict w14:anchorId="32E56EAE">
          <v:rect id="_x0000_i1029" alt="" style="width:.45pt;height:.05pt;mso-width-percent:0;mso-height-percent:0;mso-width-percent:0;mso-height-percent:0" o:hrpct="1" o:hralign="center" o:hrstd="t" o:hr="t" fillcolor="#aaa" stroked="f"/>
        </w:pict>
      </w:r>
    </w:p>
    <w:p w14:paraId="073F312A" w14:textId="77777777" w:rsidR="00500411" w:rsidRDefault="00500411" w:rsidP="00500411">
      <w:pPr>
        <w:pStyle w:val="StatBlockData"/>
      </w:pPr>
      <w:r>
        <w:rPr>
          <w:rStyle w:val="BoldSansSerif"/>
        </w:rPr>
        <w:t>Armor Class</w:t>
      </w:r>
      <w:r>
        <w:t xml:space="preserve"> 13</w:t>
      </w:r>
    </w:p>
    <w:p w14:paraId="1E4DC3B8" w14:textId="77777777" w:rsidR="00500411" w:rsidRDefault="00500411" w:rsidP="00500411">
      <w:pPr>
        <w:pStyle w:val="StatBlockData"/>
      </w:pPr>
      <w:r>
        <w:rPr>
          <w:rStyle w:val="BoldSansSerif"/>
        </w:rPr>
        <w:t>Hit Points</w:t>
      </w:r>
      <w:r>
        <w:t xml:space="preserve"> 18 (4d6 + 4)</w:t>
      </w:r>
    </w:p>
    <w:p w14:paraId="285A2ACF" w14:textId="158620A8" w:rsidR="00500411" w:rsidRDefault="00500411" w:rsidP="00500411">
      <w:pPr>
        <w:pStyle w:val="StatBlockData"/>
      </w:pPr>
      <w:r>
        <w:rPr>
          <w:rStyle w:val="BoldSansSerif"/>
        </w:rPr>
        <w:t xml:space="preserve">Speed </w:t>
      </w:r>
      <w:r>
        <w:t>20 ft.</w:t>
      </w:r>
      <w:r w:rsidR="00FC310A">
        <w:t>, climb 20 ft.</w:t>
      </w:r>
    </w:p>
    <w:p w14:paraId="26290D2F" w14:textId="2F423455" w:rsidR="00500411" w:rsidRDefault="008F1958" w:rsidP="00500411">
      <w:pPr>
        <w:pStyle w:val="StatBlockData"/>
      </w:pPr>
      <w:r>
        <w:rPr>
          <w:noProof/>
        </w:rPr>
        <w:pict w14:anchorId="14CF4255">
          <v:rect id="_x0000_i1030" alt="" style="width:.45pt;height:.05pt;mso-width-percent:0;mso-height-percent:0;mso-width-percent:0;mso-height-percent:0" o:hrpct="1" o:hralign="center" o:hrstd="t" o:hr="t" fillcolor="#aaa" stroked="f"/>
        </w:pict>
      </w:r>
    </w:p>
    <w:p w14:paraId="0FEB9094" w14:textId="77777777" w:rsidR="00500411" w:rsidRDefault="00500411" w:rsidP="00500411">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5B1642B3" w14:textId="77777777" w:rsidR="00500411" w:rsidRPr="006C7111" w:rsidRDefault="00500411" w:rsidP="00500411">
      <w:pPr>
        <w:pStyle w:val="StatBlockAbilityScore"/>
        <w:ind w:left="0" w:firstLine="0"/>
      </w:pPr>
      <w:r>
        <w:rPr>
          <w:b/>
        </w:rPr>
        <w:tab/>
      </w:r>
      <w:r>
        <w:t>8 (−1)</w:t>
      </w:r>
      <w:r>
        <w:tab/>
        <w:t>16 (+3)</w:t>
      </w:r>
      <w:r>
        <w:tab/>
        <w:t>13 (+1)</w:t>
      </w:r>
      <w:r>
        <w:tab/>
        <w:t>10 (+0)</w:t>
      </w:r>
      <w:r>
        <w:tab/>
        <w:t>10 (+0)</w:t>
      </w:r>
      <w:r>
        <w:tab/>
        <w:t>6 (−2)</w:t>
      </w:r>
    </w:p>
    <w:p w14:paraId="0009AB11" w14:textId="7F6265E1" w:rsidR="00500411" w:rsidRDefault="008F1958" w:rsidP="00500411">
      <w:pPr>
        <w:pStyle w:val="StatBlockData"/>
        <w:rPr>
          <w:b/>
        </w:rPr>
      </w:pPr>
      <w:r>
        <w:rPr>
          <w:noProof/>
        </w:rPr>
        <w:pict w14:anchorId="0A78017B">
          <v:rect id="_x0000_i1031" alt="" style="width:.45pt;height:.05pt;mso-width-percent:0;mso-height-percent:0;mso-width-percent:0;mso-height-percent:0" o:hrpct="1" o:hralign="center" o:hrstd="t" o:hr="t" fillcolor="#aaa" stroked="f"/>
        </w:pict>
      </w:r>
    </w:p>
    <w:p w14:paraId="0DF45D15" w14:textId="77777777" w:rsidR="00500411" w:rsidRDefault="00500411" w:rsidP="00500411">
      <w:pPr>
        <w:pStyle w:val="StatBlockData"/>
      </w:pPr>
      <w:r>
        <w:rPr>
          <w:rStyle w:val="BoldSansSerif"/>
        </w:rPr>
        <w:t>Saving Throws</w:t>
      </w:r>
      <w:r>
        <w:t xml:space="preserve"> Int +2, Wis +2, Cha +0</w:t>
      </w:r>
    </w:p>
    <w:p w14:paraId="72A3A10E" w14:textId="634F16EF" w:rsidR="00500411" w:rsidRDefault="00500411" w:rsidP="00500411">
      <w:pPr>
        <w:pStyle w:val="StatBlockData"/>
      </w:pPr>
      <w:r>
        <w:rPr>
          <w:rStyle w:val="BoldSansSerif"/>
        </w:rPr>
        <w:t>Skills</w:t>
      </w:r>
      <w:r w:rsidRPr="00503172">
        <w:t xml:space="preserve"> </w:t>
      </w:r>
      <w:r w:rsidR="00482AB3">
        <w:t>Perception +</w:t>
      </w:r>
      <w:r w:rsidR="00992700">
        <w:t>4</w:t>
      </w:r>
      <w:r w:rsidR="00482AB3">
        <w:t>, S</w:t>
      </w:r>
      <w:r>
        <w:t>tealth +5</w:t>
      </w:r>
    </w:p>
    <w:p w14:paraId="0A6686F3" w14:textId="77777777" w:rsidR="00500411" w:rsidRDefault="00500411" w:rsidP="00500411">
      <w:pPr>
        <w:pStyle w:val="StatBlockData"/>
      </w:pPr>
      <w:r>
        <w:rPr>
          <w:rStyle w:val="BoldSansSerif"/>
        </w:rPr>
        <w:t>Damage Resistances</w:t>
      </w:r>
      <w:r>
        <w:t xml:space="preserve"> psychic</w:t>
      </w:r>
    </w:p>
    <w:p w14:paraId="1A53D918" w14:textId="77777777" w:rsidR="00500411" w:rsidRDefault="00500411" w:rsidP="00500411">
      <w:pPr>
        <w:pStyle w:val="StatBlockData"/>
      </w:pPr>
      <w:r>
        <w:rPr>
          <w:rStyle w:val="BoldSansSerif"/>
        </w:rPr>
        <w:t>Damage Immunities</w:t>
      </w:r>
      <w:r>
        <w:t xml:space="preserve"> poison</w:t>
      </w:r>
    </w:p>
    <w:p w14:paraId="1DBC25C4" w14:textId="77777777" w:rsidR="00500411" w:rsidRDefault="00500411" w:rsidP="00500411">
      <w:pPr>
        <w:pStyle w:val="StatBlockData"/>
      </w:pPr>
      <w:r>
        <w:rPr>
          <w:rStyle w:val="BoldSansSerif"/>
        </w:rPr>
        <w:t>Condition Immunities</w:t>
      </w:r>
      <w:r>
        <w:t xml:space="preserve"> poisoned</w:t>
      </w:r>
    </w:p>
    <w:p w14:paraId="5601A4F2" w14:textId="7F06C9A7" w:rsidR="00500411" w:rsidRDefault="00500411" w:rsidP="00500411">
      <w:pPr>
        <w:pStyle w:val="StatBlockData"/>
      </w:pPr>
      <w:r>
        <w:rPr>
          <w:rStyle w:val="BoldSansSerif"/>
        </w:rPr>
        <w:t>Senses</w:t>
      </w:r>
      <w:r>
        <w:t xml:space="preserve"> darkvision 60 ft., passive Perception 1</w:t>
      </w:r>
      <w:r w:rsidR="00992700">
        <w:t>4</w:t>
      </w:r>
    </w:p>
    <w:p w14:paraId="1821C277" w14:textId="77777777" w:rsidR="00500411" w:rsidRDefault="00500411" w:rsidP="00500411">
      <w:pPr>
        <w:pStyle w:val="StatBlockData"/>
      </w:pPr>
      <w:r>
        <w:rPr>
          <w:rStyle w:val="BoldSansSerif"/>
        </w:rPr>
        <w:t>Languages</w:t>
      </w:r>
      <w:r>
        <w:t xml:space="preserve"> Deep Speech</w:t>
      </w:r>
    </w:p>
    <w:p w14:paraId="622E0DF2" w14:textId="224C9DFE" w:rsidR="00500411" w:rsidRDefault="00500411" w:rsidP="00500411">
      <w:pPr>
        <w:pStyle w:val="StatBlockData"/>
      </w:pPr>
      <w:r>
        <w:rPr>
          <w:rStyle w:val="BoldSansSerif"/>
        </w:rPr>
        <w:t>Challenge</w:t>
      </w:r>
      <w:r>
        <w:t xml:space="preserve"> 1/</w:t>
      </w:r>
      <w:r w:rsidR="00997C76">
        <w:t>2</w:t>
      </w:r>
      <w:r>
        <w:t xml:space="preserve"> (</w:t>
      </w:r>
      <w:r w:rsidR="00997C76">
        <w:t>10</w:t>
      </w:r>
      <w:r>
        <w:t>0 XP)</w:t>
      </w:r>
      <w:r>
        <w:tab/>
      </w:r>
      <w:r w:rsidRPr="00503172">
        <w:rPr>
          <w:rStyle w:val="BoldSansSerif"/>
        </w:rPr>
        <w:t>Proficiency Bonus</w:t>
      </w:r>
      <w:r>
        <w:t xml:space="preserve"> +2</w:t>
      </w:r>
    </w:p>
    <w:p w14:paraId="1BD9D808" w14:textId="3DB3700C" w:rsidR="00500411" w:rsidRPr="003063D2" w:rsidRDefault="008F1958" w:rsidP="00500411">
      <w:pPr>
        <w:pStyle w:val="StatBlockData"/>
        <w:spacing w:after="120"/>
      </w:pPr>
      <w:r>
        <w:rPr>
          <w:noProof/>
        </w:rPr>
        <w:pict w14:anchorId="7E72FD4E">
          <v:rect id="_x0000_i1032" alt="" style="width:.45pt;height:.05pt;mso-width-percent:0;mso-height-percent:0;mso-width-percent:0;mso-height-percent:0" o:hrpct="1" o:hralign="center" o:hrstd="t" o:hr="t" fillcolor="#aaa" stroked="f"/>
        </w:pict>
      </w:r>
    </w:p>
    <w:p w14:paraId="0F415997" w14:textId="1A2DA8CE" w:rsidR="00500411" w:rsidRDefault="00500411" w:rsidP="00500411">
      <w:pPr>
        <w:pStyle w:val="StatBlockBody"/>
      </w:pPr>
      <w:r>
        <w:rPr>
          <w:rStyle w:val="InlineSubhead"/>
        </w:rPr>
        <w:t>Death Burst</w:t>
      </w:r>
      <w:r w:rsidRPr="00A50DDB">
        <w:rPr>
          <w:rStyle w:val="InlineSubhead"/>
        </w:rPr>
        <w:t>.</w:t>
      </w:r>
      <w:r>
        <w:t xml:space="preserve"> When </w:t>
      </w:r>
      <w:r w:rsidR="00992700">
        <w:t>the b</w:t>
      </w:r>
      <w:r>
        <w:t xml:space="preserve">lorp drops to 0 hit points, it </w:t>
      </w:r>
      <w:r w:rsidR="00B37615">
        <w:t>releases</w:t>
      </w:r>
      <w:r>
        <w:t xml:space="preserve"> a cloud of poisonous gas that fills a 10-foot-radius sphere</w:t>
      </w:r>
      <w:r w:rsidR="00B37615">
        <w:t xml:space="preserve">. </w:t>
      </w:r>
      <w:r>
        <w:t>A strong wind disperses the cloud</w:t>
      </w:r>
      <w:r w:rsidR="00B37615">
        <w:t>, which otherwise lasts for 1 minute</w:t>
      </w:r>
      <w:r>
        <w:t xml:space="preserve">. Any creature that starts its turn in the cloud </w:t>
      </w:r>
      <w:r w:rsidR="00B37615">
        <w:t xml:space="preserve">must succeed on a DC 11 Constitution saving throw or </w:t>
      </w:r>
      <w:r>
        <w:t>take 5 (2d4) poison damage.</w:t>
      </w:r>
    </w:p>
    <w:p w14:paraId="5916AF8D" w14:textId="77777777" w:rsidR="00500411" w:rsidRPr="009D2105" w:rsidRDefault="00500411" w:rsidP="00500411">
      <w:pPr>
        <w:pStyle w:val="StatBlockHeading"/>
      </w:pPr>
      <w:r>
        <w:t>Actions</w:t>
      </w:r>
    </w:p>
    <w:p w14:paraId="43E2968A" w14:textId="7D6ECD44" w:rsidR="00500411" w:rsidRDefault="00500411" w:rsidP="00500411">
      <w:pPr>
        <w:pStyle w:val="StatBlockBody"/>
      </w:pPr>
      <w:r>
        <w:rPr>
          <w:rStyle w:val="InlineSubhead"/>
        </w:rPr>
        <w:t>Bite</w:t>
      </w:r>
      <w:r w:rsidRPr="00A50DDB">
        <w:rPr>
          <w:rStyle w:val="InlineSubhead"/>
        </w:rPr>
        <w:t>.</w:t>
      </w:r>
      <w:r>
        <w:t xml:space="preserve"> </w:t>
      </w:r>
      <w:r w:rsidRPr="00503172">
        <w:rPr>
          <w:rStyle w:val="ItalicSansSerif"/>
        </w:rPr>
        <w:t>Melee Weapon Attack:</w:t>
      </w:r>
      <w:r>
        <w:t xml:space="preserve"> +5 to hit, reach 5 ft., one target. </w:t>
      </w:r>
      <w:r w:rsidRPr="00503172">
        <w:rPr>
          <w:rStyle w:val="ItalicSansSerif"/>
        </w:rPr>
        <w:t xml:space="preserve">Hit: </w:t>
      </w:r>
      <w:r>
        <w:t>5 (1d4 + 3) piercing damage plus 2 (1d4) poison damage.</w:t>
      </w:r>
    </w:p>
    <w:p w14:paraId="6D3B93B7" w14:textId="77777777" w:rsidR="00500411" w:rsidRPr="009D2105" w:rsidRDefault="00500411" w:rsidP="00500411">
      <w:pPr>
        <w:pStyle w:val="StatBlockHeading"/>
      </w:pPr>
      <w:r>
        <w:t>Bonus Actions</w:t>
      </w:r>
    </w:p>
    <w:p w14:paraId="219ED5EF" w14:textId="2A8D261B" w:rsidR="00500411" w:rsidRDefault="00500411" w:rsidP="00500411">
      <w:pPr>
        <w:pStyle w:val="StatBlockBody"/>
      </w:pPr>
      <w:r>
        <w:rPr>
          <w:rStyle w:val="InlineSubhead"/>
        </w:rPr>
        <w:t>Nimble Escape</w:t>
      </w:r>
      <w:r w:rsidRPr="00A50DDB">
        <w:rPr>
          <w:rStyle w:val="InlineSubhead"/>
        </w:rPr>
        <w:t>.</w:t>
      </w:r>
      <w:r>
        <w:t xml:space="preserve"> </w:t>
      </w:r>
      <w:r w:rsidR="00992700">
        <w:t>The b</w:t>
      </w:r>
      <w:r>
        <w:t>lorp takes the Disengage or Hide action.</w:t>
      </w:r>
    </w:p>
    <w:p w14:paraId="6581EE70" w14:textId="77777777" w:rsidR="00500411" w:rsidRPr="009D2105" w:rsidRDefault="00500411" w:rsidP="00500411">
      <w:pPr>
        <w:pStyle w:val="StatBlockHeading"/>
      </w:pPr>
      <w:r>
        <w:t>Reactions</w:t>
      </w:r>
    </w:p>
    <w:p w14:paraId="7E378C6F" w14:textId="671463FE" w:rsidR="00B62B80" w:rsidRDefault="00500411" w:rsidP="00CA73D9">
      <w:pPr>
        <w:pStyle w:val="StatBlockBody"/>
      </w:pPr>
      <w:r>
        <w:rPr>
          <w:rStyle w:val="InlineSubhead"/>
        </w:rPr>
        <w:t>Spawn (1/Day)</w:t>
      </w:r>
      <w:r w:rsidRPr="00A50DDB">
        <w:rPr>
          <w:rStyle w:val="InlineSubhead"/>
        </w:rPr>
        <w:t>.</w:t>
      </w:r>
      <w:r>
        <w:t xml:space="preserve"> When </w:t>
      </w:r>
      <w:r w:rsidR="0020545B">
        <w:t>the b</w:t>
      </w:r>
      <w:r>
        <w:t xml:space="preserve">lorp is subjected to lightning or slashing damage, it creates another </w:t>
      </w:r>
      <w:r w:rsidR="0020545B">
        <w:t>b</w:t>
      </w:r>
      <w:r>
        <w:t>lorp</w:t>
      </w:r>
      <w:r w:rsidR="00117C4A">
        <w:t xml:space="preserve"> in </w:t>
      </w:r>
      <w:r w:rsidR="008A261F">
        <w:t>the nearest unoccupied</w:t>
      </w:r>
      <w:r w:rsidR="00117C4A">
        <w:t xml:space="preserve"> space</w:t>
      </w:r>
      <w:r>
        <w:t xml:space="preserve">. This duplicate acts on its own initiative count and has all its hit points when created. The two </w:t>
      </w:r>
      <w:r w:rsidR="00117C4A">
        <w:t>b</w:t>
      </w:r>
      <w:r>
        <w:t xml:space="preserve">lorps are friendly toward </w:t>
      </w:r>
      <w:r w:rsidR="001B2891">
        <w:t>each other</w:t>
      </w:r>
      <w:r>
        <w:t>.</w:t>
      </w:r>
    </w:p>
    <w:p w14:paraId="31C9418B" w14:textId="21CB9C64" w:rsidR="004D660F" w:rsidRDefault="004D660F" w:rsidP="007B23E6">
      <w:pPr>
        <w:pStyle w:val="1"/>
      </w:pPr>
      <w:bookmarkStart w:id="261" w:name="_Toc71905993"/>
      <w:r>
        <w:t>Lairs</w:t>
      </w:r>
    </w:p>
    <w:p w14:paraId="3E19C95E" w14:textId="108AA42E" w:rsidR="007B23E6" w:rsidRDefault="007B23E6" w:rsidP="004D660F">
      <w:pPr>
        <w:pStyle w:val="2"/>
      </w:pPr>
      <w:r>
        <w:t>Template</w:t>
      </w:r>
      <w:bookmarkEnd w:id="261"/>
    </w:p>
    <w:p w14:paraId="7E4EFE93" w14:textId="30092817" w:rsidR="007B23E6" w:rsidRDefault="007B23E6" w:rsidP="007B23E6">
      <w:pPr>
        <w:pStyle w:val="CoreBody"/>
      </w:pPr>
      <w:r>
        <w:t xml:space="preserve">Here’s an empty template to use when creating lair action and regional effects sections to accompany stat blocks. The template includes the styles you need to use (though in some cases the heading level might start with an H3 instead). </w:t>
      </w:r>
      <w:r w:rsidR="004D660F">
        <w:t>Look</w:t>
      </w:r>
      <w:r>
        <w:t xml:space="preserve"> at the entries in </w:t>
      </w:r>
      <w:r w:rsidRPr="004D660F">
        <w:rPr>
          <w:rStyle w:val="ItalicSerif"/>
        </w:rPr>
        <w:t>Monsters of the Multiverse</w:t>
      </w:r>
      <w:r>
        <w:t xml:space="preserve"> to see how these styles translate in a bestiary entry.</w:t>
      </w:r>
    </w:p>
    <w:p w14:paraId="37894F07" w14:textId="77777777" w:rsidR="007B23E6" w:rsidRDefault="007B23E6" w:rsidP="007B23E6">
      <w:pPr>
        <w:pStyle w:val="2"/>
      </w:pPr>
      <w:bookmarkStart w:id="262" w:name="_Toc71905994"/>
      <w:r>
        <w:t>A X’s Lair (Heading 2)</w:t>
      </w:r>
      <w:bookmarkEnd w:id="262"/>
    </w:p>
    <w:p w14:paraId="29A9A2AD" w14:textId="77777777" w:rsidR="007B23E6" w:rsidRDefault="007B23E6" w:rsidP="007B23E6">
      <w:pPr>
        <w:pStyle w:val="CoreBody"/>
      </w:pPr>
      <w:r>
        <w:t>This paragraph is a flavorful description of the lair. It uses Core Body.</w:t>
      </w:r>
    </w:p>
    <w:p w14:paraId="6BD2863C" w14:textId="77777777" w:rsidR="007B23E6" w:rsidRPr="009157E0" w:rsidRDefault="007B23E6" w:rsidP="007B23E6">
      <w:pPr>
        <w:pStyle w:val="CoreBody"/>
      </w:pPr>
      <w:r w:rsidRPr="009157E0">
        <w:tab/>
        <w:t xml:space="preserve">If the creature’s CR is higher in its lair, specify in this </w:t>
      </w:r>
      <w:r>
        <w:t>indented</w:t>
      </w:r>
      <w:r w:rsidRPr="009157E0">
        <w:t xml:space="preserve"> </w:t>
      </w:r>
      <w:r>
        <w:t xml:space="preserve">Core Body </w:t>
      </w:r>
      <w:r w:rsidRPr="009157E0">
        <w:t xml:space="preserve">paragraph. </w:t>
      </w:r>
    </w:p>
    <w:p w14:paraId="06749F44" w14:textId="77777777" w:rsidR="007B23E6" w:rsidRDefault="007B23E6" w:rsidP="007B23E6">
      <w:pPr>
        <w:pStyle w:val="3"/>
      </w:pPr>
      <w:bookmarkStart w:id="263" w:name="_Hlk92244255"/>
      <w:r>
        <w:t>Lair Actions (Heading 3)</w:t>
      </w:r>
    </w:p>
    <w:p w14:paraId="430EA3BB" w14:textId="77777777" w:rsidR="007B23E6" w:rsidRDefault="007B23E6" w:rsidP="004D660F">
      <w:pPr>
        <w:pStyle w:val="CoreBody"/>
      </w:pPr>
      <w:r>
        <w:t>Core Body boilerplate paragraph.</w:t>
      </w:r>
    </w:p>
    <w:p w14:paraId="23AC2755" w14:textId="77777777" w:rsidR="007B23E6" w:rsidRDefault="007B23E6" w:rsidP="004D660F">
      <w:pPr>
        <w:pStyle w:val="CoreHanging"/>
      </w:pPr>
      <w:r w:rsidRPr="00A73AA4">
        <w:rPr>
          <w:rStyle w:val="BoldSerif"/>
        </w:rPr>
        <w:t>Action</w:t>
      </w:r>
      <w:r>
        <w:rPr>
          <w:rStyle w:val="BoldSerif"/>
        </w:rPr>
        <w:t xml:space="preserve"> </w:t>
      </w:r>
      <w:r w:rsidRPr="00A73AA4">
        <w:rPr>
          <w:rStyle w:val="BoldSerif"/>
        </w:rPr>
        <w:t>Name.</w:t>
      </w:r>
      <w:r>
        <w:t xml:space="preserve"> Mechanics of the action; Core Hanging.</w:t>
      </w:r>
    </w:p>
    <w:p w14:paraId="1E6DBF06" w14:textId="77777777" w:rsidR="007B23E6" w:rsidRPr="00A73AA4" w:rsidRDefault="007B23E6" w:rsidP="007B23E6">
      <w:pPr>
        <w:pStyle w:val="3"/>
      </w:pPr>
      <w:r w:rsidRPr="00A73AA4">
        <w:t>Regional Effects</w:t>
      </w:r>
      <w:r>
        <w:t xml:space="preserve"> (Heading 3)</w:t>
      </w:r>
    </w:p>
    <w:p w14:paraId="7346062B" w14:textId="77777777" w:rsidR="007B23E6" w:rsidRDefault="007B23E6" w:rsidP="007B23E6">
      <w:pPr>
        <w:pStyle w:val="CoreBody"/>
      </w:pPr>
      <w:r>
        <w:t>Core Body boilerplate paragraph.</w:t>
      </w:r>
    </w:p>
    <w:p w14:paraId="60679A47" w14:textId="77777777" w:rsidR="007B23E6" w:rsidRDefault="007B23E6" w:rsidP="007B23E6">
      <w:pPr>
        <w:pStyle w:val="CoreHanging"/>
      </w:pPr>
      <w:r w:rsidRPr="00A73AA4">
        <w:rPr>
          <w:rStyle w:val="BoldSerif"/>
        </w:rPr>
        <w:t>Effect</w:t>
      </w:r>
      <w:r>
        <w:rPr>
          <w:rStyle w:val="BoldSerif"/>
        </w:rPr>
        <w:t xml:space="preserve"> </w:t>
      </w:r>
      <w:r w:rsidRPr="00A73AA4">
        <w:rPr>
          <w:rStyle w:val="BoldSerif"/>
        </w:rPr>
        <w:t>Name.</w:t>
      </w:r>
      <w:r>
        <w:t xml:space="preserve"> Mechanics of the effect; Core Hanging.</w:t>
      </w:r>
    </w:p>
    <w:bookmarkEnd w:id="263"/>
    <w:p w14:paraId="01967CF9" w14:textId="6920EB3F" w:rsidR="007B23E6" w:rsidRDefault="007B23E6" w:rsidP="007B23E6">
      <w:pPr>
        <w:pStyle w:val="CoreBody"/>
      </w:pPr>
      <w:r>
        <w:t xml:space="preserve">This Core Body paragraph states how long it takes for the effects to fade after the creature dies. </w:t>
      </w:r>
    </w:p>
    <w:p w14:paraId="05451482" w14:textId="11110442" w:rsidR="007B23E6" w:rsidRDefault="00C410FA" w:rsidP="00C410FA">
      <w:pPr>
        <w:pStyle w:val="2"/>
      </w:pPr>
      <w:bookmarkStart w:id="264" w:name="_Hlk92243877"/>
      <w:r>
        <w:t>Lair Boilerplate</w:t>
      </w:r>
    </w:p>
    <w:p w14:paraId="46306D9C" w14:textId="54DD2407" w:rsidR="007B23E6" w:rsidRDefault="007B23E6" w:rsidP="007B23E6">
      <w:pPr>
        <w:pStyle w:val="CoreBody"/>
      </w:pPr>
      <w:r>
        <w:t>This section includes the boilerplate to use for each subsection.</w:t>
      </w:r>
    </w:p>
    <w:p w14:paraId="4AE9C95A" w14:textId="77777777" w:rsidR="007B23E6" w:rsidRDefault="007B23E6" w:rsidP="00C410FA">
      <w:pPr>
        <w:pStyle w:val="3"/>
      </w:pPr>
      <w:bookmarkStart w:id="265" w:name="_Toc71905996"/>
      <w:r>
        <w:t>A X’s Lair</w:t>
      </w:r>
      <w:bookmarkEnd w:id="265"/>
    </w:p>
    <w:p w14:paraId="66696784" w14:textId="4A0BF4BD" w:rsidR="00F65BD8" w:rsidRDefault="00F65BD8" w:rsidP="00F65BD8">
      <w:pPr>
        <w:pStyle w:val="CoreBody"/>
      </w:pPr>
      <w:r>
        <w:t xml:space="preserve">All lairs should grant lair actions, but they don’t all impose regional effects (see Drow Matron Mother in </w:t>
      </w:r>
      <w:r>
        <w:rPr>
          <w:i/>
          <w:iCs/>
        </w:rPr>
        <w:t>M</w:t>
      </w:r>
      <w:r w:rsidRPr="00AF6AEE">
        <w:rPr>
          <w:i/>
          <w:iCs/>
        </w:rPr>
        <w:t>onsters of the Multiverse</w:t>
      </w:r>
      <w:r>
        <w:t xml:space="preserve"> for an example).</w:t>
      </w:r>
    </w:p>
    <w:p w14:paraId="18E36369" w14:textId="77777777" w:rsidR="00F65BD8" w:rsidRDefault="00F65BD8" w:rsidP="007B23E6">
      <w:pPr>
        <w:pStyle w:val="CoreBody"/>
      </w:pPr>
    </w:p>
    <w:p w14:paraId="05DE6DD2" w14:textId="2D57B5BA" w:rsidR="007B23E6" w:rsidRDefault="007B23E6" w:rsidP="007B23E6">
      <w:pPr>
        <w:pStyle w:val="CoreBody"/>
      </w:pPr>
      <w:r w:rsidRPr="009157E0">
        <w:t>If the creature’s CR is higher in its lair</w:t>
      </w:r>
      <w:r>
        <w:t xml:space="preserve">, use this boilerplate as the last paragraph in the introduction: </w:t>
      </w:r>
    </w:p>
    <w:p w14:paraId="4127C8E3" w14:textId="77777777" w:rsidR="007B23E6" w:rsidRPr="009157E0" w:rsidRDefault="007B23E6" w:rsidP="007B23E6">
      <w:pPr>
        <w:pStyle w:val="CoreBody"/>
      </w:pPr>
      <w:r>
        <w:tab/>
        <w:t>“</w:t>
      </w:r>
      <w:r w:rsidRPr="009157E0">
        <w:t xml:space="preserve">The </w:t>
      </w:r>
      <w:r>
        <w:t>X’s</w:t>
      </w:r>
      <w:r w:rsidRPr="009157E0">
        <w:t xml:space="preserve"> challenge rating is </w:t>
      </w:r>
      <w:r>
        <w:t>$$$</w:t>
      </w:r>
      <w:r w:rsidRPr="009157E0">
        <w:t xml:space="preserve"> (</w:t>
      </w:r>
      <w:r>
        <w:t>$$$</w:t>
      </w:r>
      <w:r w:rsidRPr="009157E0">
        <w:t xml:space="preserve"> XP) when </w:t>
      </w:r>
      <w:r>
        <w:t>it’s</w:t>
      </w:r>
      <w:r w:rsidRPr="009157E0">
        <w:t xml:space="preserve"> encountered in its lair.</w:t>
      </w:r>
      <w:r>
        <w:t>”</w:t>
      </w:r>
    </w:p>
    <w:p w14:paraId="34E1AF5D" w14:textId="6F0A1A72" w:rsidR="00D137F1" w:rsidRDefault="007B23E6" w:rsidP="004D660F">
      <w:pPr>
        <w:pStyle w:val="3"/>
      </w:pPr>
      <w:r>
        <w:t>Lair Actions</w:t>
      </w:r>
    </w:p>
    <w:p w14:paraId="6F31C1E3" w14:textId="35F1CD9B" w:rsidR="003A2DF4" w:rsidRDefault="003A2DF4" w:rsidP="003A2DF4">
      <w:pPr>
        <w:pStyle w:val="CoreBody"/>
      </w:pPr>
      <w:r>
        <w:t>“On initiative count 20 (losing initiative ties), a X can take one of the following lair actions:”</w:t>
      </w:r>
    </w:p>
    <w:p w14:paraId="50267A61" w14:textId="77777777" w:rsidR="003A2DF4" w:rsidRDefault="003A2DF4" w:rsidP="007B23E6">
      <w:pPr>
        <w:pStyle w:val="CoreBody"/>
      </w:pPr>
    </w:p>
    <w:p w14:paraId="2302ABDE" w14:textId="3946B7D0" w:rsidR="003A2DF4" w:rsidRPr="003A2DF4" w:rsidRDefault="003A2DF4" w:rsidP="007B23E6">
      <w:pPr>
        <w:pStyle w:val="CoreBody"/>
        <w:rPr>
          <w:b/>
          <w:bCs/>
        </w:rPr>
      </w:pPr>
      <w:r w:rsidRPr="003A2DF4">
        <w:rPr>
          <w:b/>
          <w:bCs/>
        </w:rPr>
        <w:t>…</w:t>
      </w:r>
    </w:p>
    <w:p w14:paraId="5C5B6536" w14:textId="77777777" w:rsidR="003A2DF4" w:rsidRDefault="003A2DF4" w:rsidP="007B23E6">
      <w:pPr>
        <w:pStyle w:val="CoreBody"/>
      </w:pPr>
    </w:p>
    <w:p w14:paraId="2DAF7EC1" w14:textId="35526461" w:rsidR="007B23E6" w:rsidRDefault="007B23E6" w:rsidP="007B23E6">
      <w:pPr>
        <w:pStyle w:val="CoreBody"/>
      </w:pPr>
      <w:r>
        <w:t>“On initiative count 20 (losing initiative ties), a X can take one of the following lair actions; the X can’t take the same lair action two rounds in a row:”</w:t>
      </w:r>
    </w:p>
    <w:p w14:paraId="409E6E95" w14:textId="77777777" w:rsidR="007B23E6" w:rsidRDefault="007B23E6" w:rsidP="007B23E6">
      <w:pPr>
        <w:pStyle w:val="CoreHanging"/>
      </w:pPr>
      <w:r>
        <w:rPr>
          <w:rStyle w:val="BoldSerif"/>
        </w:rPr>
        <w:t>…</w:t>
      </w:r>
    </w:p>
    <w:p w14:paraId="07F37D7D" w14:textId="2D116AF0" w:rsidR="00A14F10" w:rsidRDefault="00A14F10" w:rsidP="00A14F10">
      <w:pPr>
        <w:pStyle w:val="CoreBody"/>
      </w:pPr>
      <w:r>
        <w:t>“On initiative count 20 (losing initiative ties), a X can take one of the following lair actions; [insert special limiter here]:”</w:t>
      </w:r>
    </w:p>
    <w:p w14:paraId="4A17A3CB" w14:textId="77777777" w:rsidR="00A14F10" w:rsidRDefault="00A14F10" w:rsidP="007B23E6"/>
    <w:p w14:paraId="72DD6E4F" w14:textId="77777777" w:rsidR="007B23E6" w:rsidRPr="00A73AA4" w:rsidRDefault="007B23E6" w:rsidP="007B23E6">
      <w:pPr>
        <w:pStyle w:val="3"/>
      </w:pPr>
      <w:r w:rsidRPr="00A73AA4">
        <w:t>Regional Effects</w:t>
      </w:r>
    </w:p>
    <w:p w14:paraId="17183C34" w14:textId="2EEDBBB6" w:rsidR="00F65BD8" w:rsidRDefault="00F65BD8" w:rsidP="007B23E6">
      <w:pPr>
        <w:pStyle w:val="CoreBody"/>
      </w:pPr>
      <w:r>
        <w:t>Regional effects should always include a range unless the lair</w:t>
      </w:r>
      <w:r w:rsidR="00624F52">
        <w:t>’s</w:t>
      </w:r>
      <w:r>
        <w:t xml:space="preserve"> </w:t>
      </w:r>
      <w:r w:rsidR="00624F52">
        <w:t xml:space="preserve">region is strictly bounded in some way (for example, a morkoth’s island; see </w:t>
      </w:r>
      <w:r w:rsidR="00952E88">
        <w:rPr>
          <w:i/>
          <w:iCs/>
        </w:rPr>
        <w:t>M</w:t>
      </w:r>
      <w:r w:rsidR="00952E88" w:rsidRPr="00AF6AEE">
        <w:rPr>
          <w:i/>
          <w:iCs/>
        </w:rPr>
        <w:t>onsters of the Multiverse</w:t>
      </w:r>
      <w:r w:rsidR="00624F52">
        <w:t>).</w:t>
      </w:r>
    </w:p>
    <w:p w14:paraId="5C397193" w14:textId="77777777" w:rsidR="00952E88" w:rsidRDefault="00952E88" w:rsidP="007B23E6">
      <w:pPr>
        <w:pStyle w:val="CoreBody"/>
      </w:pPr>
    </w:p>
    <w:p w14:paraId="33DDC7E2" w14:textId="725FDBAE" w:rsidR="007B23E6" w:rsidRDefault="007B23E6" w:rsidP="007B23E6">
      <w:pPr>
        <w:pStyle w:val="CoreBody"/>
      </w:pPr>
      <w:r>
        <w:t xml:space="preserve">“The region containing a X’s lair is </w:t>
      </w:r>
      <w:r w:rsidR="00A14F10">
        <w:t>[warped/blessed/transformed/etc.]</w:t>
      </w:r>
      <w:r>
        <w:t xml:space="preserve"> by its presence, creating one or more of the following effects:”</w:t>
      </w:r>
    </w:p>
    <w:p w14:paraId="5E49F441" w14:textId="77777777" w:rsidR="007B23E6" w:rsidRDefault="007B23E6" w:rsidP="007B23E6">
      <w:pPr>
        <w:pStyle w:val="CoreHanging"/>
      </w:pPr>
      <w:r>
        <w:rPr>
          <w:rStyle w:val="BoldSerif"/>
        </w:rPr>
        <w:t>…</w:t>
      </w:r>
    </w:p>
    <w:p w14:paraId="562C4292" w14:textId="77777777" w:rsidR="007B23E6" w:rsidRDefault="007B23E6" w:rsidP="007B23E6">
      <w:pPr>
        <w:pStyle w:val="CoreBody"/>
      </w:pPr>
      <w:r>
        <w:t>“</w:t>
      </w:r>
      <w:r w:rsidRPr="001118E6">
        <w:t xml:space="preserve">If </w:t>
      </w:r>
      <w:r>
        <w:t>the X</w:t>
      </w:r>
      <w:r w:rsidRPr="001118E6">
        <w:t xml:space="preserve"> dies, these effects fade over the course of</w:t>
      </w:r>
      <w:r>
        <w:t xml:space="preserve"> X</w:t>
      </w:r>
      <w:r w:rsidRPr="001118E6">
        <w:t>d</w:t>
      </w:r>
      <w:r>
        <w:t>X</w:t>
      </w:r>
      <w:r w:rsidRPr="001118E6">
        <w:t xml:space="preserve"> </w:t>
      </w:r>
      <w:r>
        <w:t>[units of time]</w:t>
      </w:r>
      <w:r w:rsidRPr="001118E6">
        <w:t>.</w:t>
      </w:r>
      <w:r>
        <w:t>”</w:t>
      </w:r>
    </w:p>
    <w:bookmarkEnd w:id="264"/>
    <w:p w14:paraId="7B02B686" w14:textId="43082B3F" w:rsidR="007B23E6" w:rsidRDefault="00C410FA" w:rsidP="007B23E6">
      <w:pPr>
        <w:pStyle w:val="1"/>
      </w:pPr>
      <w:r>
        <w:t>Sample Lair</w:t>
      </w:r>
    </w:p>
    <w:p w14:paraId="32212A91" w14:textId="77777777" w:rsidR="007B23E6" w:rsidRPr="0013270A" w:rsidRDefault="007B23E6" w:rsidP="007B23E6">
      <w:pPr>
        <w:pStyle w:val="CoreBody"/>
      </w:pPr>
      <w:r>
        <w:t>Here’s a variant blorp with a lair.</w:t>
      </w:r>
    </w:p>
    <w:p w14:paraId="3D6AC821" w14:textId="77777777" w:rsidR="007B23E6" w:rsidRDefault="007B23E6" w:rsidP="007B23E6">
      <w:pPr>
        <w:pStyle w:val="2"/>
      </w:pPr>
      <w:bookmarkStart w:id="266" w:name="_Toc71905998"/>
      <w:r>
        <w:t>A Blorp Twizzler Lair</w:t>
      </w:r>
      <w:bookmarkEnd w:id="266"/>
    </w:p>
    <w:p w14:paraId="448C7075" w14:textId="77777777" w:rsidR="007B23E6" w:rsidRDefault="007B23E6" w:rsidP="007B23E6">
      <w:pPr>
        <w:pStyle w:val="CoreBody"/>
      </w:pPr>
      <w:r>
        <w:t>Blorp twizzlers build their lairs near sources of natural magical power. Their lairs generally take the form of small, rickety huts built from haphazard piles of twigs and feathers. By carefully orienting their building materials, they focus the magic into themselves.</w:t>
      </w:r>
    </w:p>
    <w:p w14:paraId="5AC30381" w14:textId="77777777" w:rsidR="007B23E6" w:rsidRPr="009157E0" w:rsidRDefault="007B23E6" w:rsidP="007B23E6">
      <w:pPr>
        <w:pStyle w:val="CoreBody"/>
      </w:pPr>
      <w:r w:rsidRPr="009157E0">
        <w:tab/>
        <w:t xml:space="preserve">The </w:t>
      </w:r>
      <w:r>
        <w:t>blorp twizzler’s</w:t>
      </w:r>
      <w:r w:rsidRPr="009157E0">
        <w:t xml:space="preserve"> challenge rating is </w:t>
      </w:r>
      <w:r>
        <w:t>1</w:t>
      </w:r>
      <w:r w:rsidRPr="009157E0">
        <w:t xml:space="preserve"> </w:t>
      </w:r>
      <w:r>
        <w:t>(200</w:t>
      </w:r>
      <w:r w:rsidRPr="009157E0">
        <w:t xml:space="preserve"> XP) when </w:t>
      </w:r>
      <w:r>
        <w:t>it’s</w:t>
      </w:r>
      <w:r w:rsidRPr="009157E0">
        <w:t xml:space="preserve"> encountered in its lair.</w:t>
      </w:r>
    </w:p>
    <w:p w14:paraId="066A6540" w14:textId="77777777" w:rsidR="007B23E6" w:rsidRDefault="007B23E6" w:rsidP="007B23E6">
      <w:pPr>
        <w:pStyle w:val="3"/>
      </w:pPr>
      <w:r>
        <w:t>Lair Actions</w:t>
      </w:r>
    </w:p>
    <w:p w14:paraId="3ABB059E" w14:textId="4F3ABCEF" w:rsidR="007B23E6" w:rsidRDefault="007B23E6" w:rsidP="007B23E6">
      <w:pPr>
        <w:pStyle w:val="CoreBody"/>
      </w:pPr>
      <w:r>
        <w:t>On initiative count 20 (losing initiative ties), a twizzler</w:t>
      </w:r>
      <w:r w:rsidRPr="009157E0">
        <w:t xml:space="preserve"> </w:t>
      </w:r>
      <w:r>
        <w:t>can take one of the following lair actions; the twizzler</w:t>
      </w:r>
      <w:r w:rsidRPr="009157E0">
        <w:t xml:space="preserve"> </w:t>
      </w:r>
      <w:r>
        <w:t xml:space="preserve">can’t </w:t>
      </w:r>
      <w:r w:rsidR="00C410FA">
        <w:t>take</w:t>
      </w:r>
      <w:r>
        <w:t xml:space="preserve"> the same lair action two rounds in a row:</w:t>
      </w:r>
    </w:p>
    <w:p w14:paraId="33D34F2C" w14:textId="0B284E65" w:rsidR="007B23E6" w:rsidRDefault="007B23E6" w:rsidP="007B23E6">
      <w:pPr>
        <w:pStyle w:val="CoreHanging"/>
      </w:pPr>
      <w:r>
        <w:rPr>
          <w:rStyle w:val="BoldSerif"/>
        </w:rPr>
        <w:t>Allergen Attack</w:t>
      </w:r>
      <w:r w:rsidRPr="00A73AA4">
        <w:rPr>
          <w:rStyle w:val="BoldSerif"/>
        </w:rPr>
        <w:t>.</w:t>
      </w:r>
      <w:r>
        <w:t xml:space="preserve"> The feathers in the lair walls expel </w:t>
      </w:r>
      <w:r w:rsidR="002F166A">
        <w:t xml:space="preserve">magical </w:t>
      </w:r>
      <w:r>
        <w:t xml:space="preserve">dust mites near the twizzler. Any creature within </w:t>
      </w:r>
      <w:r w:rsidR="00BF6E91">
        <w:t>10 feet</w:t>
      </w:r>
      <w:r>
        <w:t xml:space="preserve"> of the twizzler must succeed on a DC 1</w:t>
      </w:r>
      <w:r w:rsidR="00213CFF">
        <w:t>1</w:t>
      </w:r>
      <w:r>
        <w:t xml:space="preserve"> </w:t>
      </w:r>
      <w:r w:rsidR="00CB2ABF">
        <w:t>Constitution</w:t>
      </w:r>
      <w:r>
        <w:t xml:space="preserve"> </w:t>
      </w:r>
      <w:r w:rsidR="00CB2ABF">
        <w:t>saving throw</w:t>
      </w:r>
      <w:r>
        <w:t xml:space="preserve"> or </w:t>
      </w:r>
      <w:r w:rsidR="002F166A">
        <w:t>be poisoned</w:t>
      </w:r>
      <w:r>
        <w:t xml:space="preserve"> until the end of its next </w:t>
      </w:r>
      <w:r w:rsidR="00CB2ABF">
        <w:t>turn</w:t>
      </w:r>
      <w:r>
        <w:t xml:space="preserve">. </w:t>
      </w:r>
    </w:p>
    <w:p w14:paraId="4C911D7B" w14:textId="4DDE6BE5" w:rsidR="007B23E6" w:rsidRDefault="007B23E6" w:rsidP="007B23E6">
      <w:pPr>
        <w:pStyle w:val="CoreHanging"/>
      </w:pPr>
      <w:r>
        <w:rPr>
          <w:rStyle w:val="BoldSerif"/>
        </w:rPr>
        <w:t>Self-Loathing</w:t>
      </w:r>
      <w:r w:rsidRPr="00A73AA4">
        <w:rPr>
          <w:rStyle w:val="BoldSerif"/>
        </w:rPr>
        <w:t>.</w:t>
      </w:r>
      <w:r>
        <w:t xml:space="preserve"> The twizzler creates a wave of low morale. Each creature it can see within the lair must succeed on a DC 1</w:t>
      </w:r>
      <w:r w:rsidR="00213CFF">
        <w:t>1</w:t>
      </w:r>
      <w:r>
        <w:t xml:space="preserve"> Wisdom saving throw or take </w:t>
      </w:r>
      <w:r w:rsidR="00B35A8C">
        <w:t xml:space="preserve">4 </w:t>
      </w:r>
      <w:r>
        <w:t>(1d8) psychic damage.</w:t>
      </w:r>
    </w:p>
    <w:p w14:paraId="7624D0FF" w14:textId="77777777" w:rsidR="007B23E6" w:rsidRPr="00A73AA4" w:rsidRDefault="007B23E6" w:rsidP="007B23E6">
      <w:pPr>
        <w:pStyle w:val="3"/>
      </w:pPr>
      <w:r w:rsidRPr="00A73AA4">
        <w:t>Regional Effects</w:t>
      </w:r>
    </w:p>
    <w:p w14:paraId="7D72B441" w14:textId="77777777" w:rsidR="007B23E6" w:rsidRDefault="007B23E6" w:rsidP="007B23E6">
      <w:pPr>
        <w:pStyle w:val="CoreBody"/>
      </w:pPr>
      <w:r>
        <w:t>The region containing a blorp twizzler’s lair is warped by its presence, creating one or more of the following effects:</w:t>
      </w:r>
    </w:p>
    <w:p w14:paraId="347A17ED" w14:textId="77777777" w:rsidR="007B23E6" w:rsidRDefault="007B23E6" w:rsidP="007B23E6">
      <w:pPr>
        <w:pStyle w:val="CoreHanging"/>
      </w:pPr>
      <w:r>
        <w:rPr>
          <w:rStyle w:val="BoldSerif"/>
        </w:rPr>
        <w:t>Fetid Pools</w:t>
      </w:r>
      <w:r w:rsidRPr="00A73AA4">
        <w:rPr>
          <w:rStyle w:val="BoldSerif"/>
        </w:rPr>
        <w:t>.</w:t>
      </w:r>
      <w:r>
        <w:t xml:space="preserve"> Still water within 1 mile of the lair smells rancid.</w:t>
      </w:r>
    </w:p>
    <w:p w14:paraId="4AF4B1BE" w14:textId="77777777" w:rsidR="007B23E6" w:rsidRDefault="007B23E6" w:rsidP="007B23E6">
      <w:pPr>
        <w:pStyle w:val="CoreHanging"/>
      </w:pPr>
      <w:r>
        <w:rPr>
          <w:rStyle w:val="BoldSerif"/>
        </w:rPr>
        <w:t>Mange</w:t>
      </w:r>
      <w:r w:rsidRPr="00A73AA4">
        <w:rPr>
          <w:rStyle w:val="BoldSerif"/>
        </w:rPr>
        <w:t>.</w:t>
      </w:r>
      <w:r>
        <w:t xml:space="preserve"> Creatures that spend more than 24 hours within 1 mile of the lair begin to lose their hair or scales.</w:t>
      </w:r>
    </w:p>
    <w:p w14:paraId="2853AD47" w14:textId="2D5D9AE3" w:rsidR="007B23E6" w:rsidRDefault="007B23E6" w:rsidP="007B23E6">
      <w:pPr>
        <w:pStyle w:val="CoreBody"/>
      </w:pPr>
      <w:r w:rsidRPr="001118E6">
        <w:t xml:space="preserve">If </w:t>
      </w:r>
      <w:r>
        <w:t>the blorp twizzler</w:t>
      </w:r>
      <w:r w:rsidRPr="001118E6">
        <w:t xml:space="preserve"> dies, </w:t>
      </w:r>
      <w:r>
        <w:t>the feathers and twigs blow away</w:t>
      </w:r>
      <w:r w:rsidR="00B35A8C">
        <w:t>,</w:t>
      </w:r>
      <w:r>
        <w:t xml:space="preserve"> and </w:t>
      </w:r>
      <w:r w:rsidRPr="001118E6">
        <w:t>these effects fade over the course of</w:t>
      </w:r>
      <w:r>
        <w:t xml:space="preserve"> 1</w:t>
      </w:r>
      <w:r w:rsidRPr="001118E6">
        <w:t>d</w:t>
      </w:r>
      <w:r>
        <w:t>4</w:t>
      </w:r>
      <w:r w:rsidRPr="001118E6">
        <w:t xml:space="preserve"> </w:t>
      </w:r>
      <w:r>
        <w:t>minutes</w:t>
      </w:r>
      <w:r w:rsidRPr="001118E6">
        <w:t>.</w:t>
      </w:r>
    </w:p>
    <w:sectPr w:rsidR="007B23E6" w:rsidSect="00B53EF7">
      <w:type w:val="continuous"/>
      <w:pgSz w:w="12240" w:h="15840"/>
      <w:pgMar w:top="1296" w:right="1152" w:bottom="1152" w:left="1152" w:header="576" w:footer="57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0220" w14:textId="77777777" w:rsidR="008F1958" w:rsidRDefault="008F1958" w:rsidP="00C71365">
      <w:r>
        <w:separator/>
      </w:r>
    </w:p>
    <w:p w14:paraId="74102FCF" w14:textId="77777777" w:rsidR="008F1958" w:rsidRDefault="008F1958"/>
    <w:p w14:paraId="2C06FC28" w14:textId="77777777" w:rsidR="008F1958" w:rsidRDefault="008F1958"/>
  </w:endnote>
  <w:endnote w:type="continuationSeparator" w:id="0">
    <w:p w14:paraId="76978FB4" w14:textId="77777777" w:rsidR="008F1958" w:rsidRDefault="008F1958" w:rsidP="00C71365">
      <w:r>
        <w:continuationSeparator/>
      </w:r>
    </w:p>
    <w:p w14:paraId="2F70E4F4" w14:textId="77777777" w:rsidR="008F1958" w:rsidRDefault="008F1958"/>
    <w:p w14:paraId="190C2229" w14:textId="77777777" w:rsidR="008F1958" w:rsidRDefault="008F1958"/>
  </w:endnote>
  <w:endnote w:type="continuationNotice" w:id="1">
    <w:p w14:paraId="3B5F0FC7" w14:textId="77777777" w:rsidR="008F1958" w:rsidRDefault="008F1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Lucida Grande">
    <w:altName w:val="Segoe UI"/>
    <w:charset w:val="00"/>
    <w:family w:val="swiss"/>
    <w:pitch w:val="variable"/>
    <w:sig w:usb0="E1000AEF" w:usb1="5000A1FF" w:usb2="00000000" w:usb3="00000000" w:csb0="000001BF" w:csb1="00000000"/>
  </w:font>
  <w:font w:name="Mrs Eaves Small Caps OT">
    <w:altName w:val="Mrs Eaves Small Caps OT"/>
    <w:charset w:val="4D"/>
    <w:family w:val="auto"/>
    <w:pitch w:val="variable"/>
    <w:sig w:usb0="00000003" w:usb1="00000001" w:usb2="00000000" w:usb3="00000000" w:csb0="00000001" w:csb1="00000000"/>
  </w:font>
  <w:font w:name="Bookmania">
    <w:panose1 w:val="02000503070000020003"/>
    <w:charset w:val="00"/>
    <w:family w:val="auto"/>
    <w:pitch w:val="variable"/>
    <w:sig w:usb0="A00000EF" w:usb1="5000204B" w:usb2="00000000" w:usb3="00000000" w:csb0="00000093"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815B"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19F606A" w14:textId="77777777" w:rsidR="006C5954" w:rsidRDefault="006C5954" w:rsidP="006F0C8C">
    <w:pPr>
      <w:pStyle w:val="a6"/>
      <w:ind w:right="360"/>
      <w:rPr>
        <w:rStyle w:val="a8"/>
      </w:rPr>
    </w:pPr>
  </w:p>
  <w:p w14:paraId="3A42B320" w14:textId="77777777" w:rsidR="006C5954" w:rsidRDefault="006C5954" w:rsidP="00DC3A2D">
    <w:pPr>
      <w:pStyle w:val="a6"/>
    </w:pPr>
  </w:p>
  <w:p w14:paraId="2BDEACB1" w14:textId="77777777" w:rsidR="006C5954" w:rsidRDefault="006C59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0EFA"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CC0EDE">
      <w:rPr>
        <w:rStyle w:val="a8"/>
        <w:noProof/>
      </w:rPr>
      <w:t>1</w:t>
    </w:r>
    <w:r>
      <w:rPr>
        <w:rStyle w:val="a8"/>
      </w:rPr>
      <w:fldChar w:fldCharType="end"/>
    </w:r>
  </w:p>
  <w:p w14:paraId="6C3D8288" w14:textId="5BD9C4BB" w:rsidR="006C5954" w:rsidRDefault="00734ED0" w:rsidP="00060502">
    <w:pPr>
      <w:pStyle w:val="a6"/>
      <w:tabs>
        <w:tab w:val="clear" w:pos="4320"/>
        <w:tab w:val="clear" w:pos="8640"/>
        <w:tab w:val="center" w:pos="5040"/>
      </w:tabs>
      <w:ind w:right="360"/>
    </w:pPr>
    <w:r>
      <w:t xml:space="preserve">Version </w:t>
    </w:r>
    <w:r w:rsidR="00A055C2">
      <w:t>4.0</w:t>
    </w:r>
    <w:r w:rsidR="004E4756">
      <w:t>1</w:t>
    </w:r>
    <w:r>
      <w:t xml:space="preserve"> </w:t>
    </w:r>
    <w:r w:rsidR="00CD5C67">
      <w:t>©20</w:t>
    </w:r>
    <w:r w:rsidR="000E6724">
      <w:t>2</w:t>
    </w:r>
    <w:r w:rsidR="00492646">
      <w:t>1</w:t>
    </w:r>
    <w:r w:rsidR="006C5954">
      <w:t xml:space="preserve"> </w:t>
    </w:r>
    <w:r w:rsidR="006C5954" w:rsidRPr="00DC3A2D">
      <w:t>Wizards</w:t>
    </w:r>
    <w:r w:rsidR="003D3B3F">
      <w:t xml:space="preserve"> of the Coast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2775" w14:textId="77777777" w:rsidR="008F1958" w:rsidRDefault="008F1958" w:rsidP="00C71365">
      <w:r>
        <w:separator/>
      </w:r>
    </w:p>
    <w:p w14:paraId="7128A445" w14:textId="77777777" w:rsidR="008F1958" w:rsidRDefault="008F1958"/>
    <w:p w14:paraId="3F32D311" w14:textId="77777777" w:rsidR="008F1958" w:rsidRDefault="008F1958"/>
  </w:footnote>
  <w:footnote w:type="continuationSeparator" w:id="0">
    <w:p w14:paraId="4B249C5D" w14:textId="77777777" w:rsidR="008F1958" w:rsidRDefault="008F1958" w:rsidP="00C71365">
      <w:r>
        <w:continuationSeparator/>
      </w:r>
    </w:p>
    <w:p w14:paraId="568F8A74" w14:textId="77777777" w:rsidR="008F1958" w:rsidRDefault="008F1958"/>
    <w:p w14:paraId="5BBF68D8" w14:textId="77777777" w:rsidR="008F1958" w:rsidRDefault="008F1958"/>
  </w:footnote>
  <w:footnote w:type="continuationNotice" w:id="1">
    <w:p w14:paraId="229EA019" w14:textId="77777777" w:rsidR="008F1958" w:rsidRDefault="008F19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D7D4" w14:textId="77777777" w:rsidR="006C5954" w:rsidRPr="00DC3A2D" w:rsidRDefault="006C5954" w:rsidP="00DC3A2D">
    <w:pPr>
      <w:pStyle w:val="a4"/>
    </w:pPr>
    <w:r w:rsidRPr="00DC3A2D">
      <w:t>Confidential information of Wizards of the Coast LLC.</w:t>
    </w:r>
  </w:p>
  <w:p w14:paraId="6ADDCA09" w14:textId="77777777" w:rsidR="006C5954" w:rsidRDefault="006C5954" w:rsidP="00DC3A2D">
    <w:pPr>
      <w:pStyle w:val="a4"/>
    </w:pPr>
    <w:r w:rsidRPr="00DC3A2D">
      <w:t>Do not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40540E3"/>
    <w:multiLevelType w:val="hybridMultilevel"/>
    <w:tmpl w:val="815E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EBA7D91"/>
    <w:multiLevelType w:val="multilevel"/>
    <w:tmpl w:val="EB9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2CD202C"/>
    <w:multiLevelType w:val="multilevel"/>
    <w:tmpl w:val="056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27F77"/>
    <w:multiLevelType w:val="multilevel"/>
    <w:tmpl w:val="7C28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6"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2"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385507"/>
    <w:multiLevelType w:val="multilevel"/>
    <w:tmpl w:val="530C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7040A2"/>
    <w:multiLevelType w:val="multilevel"/>
    <w:tmpl w:val="9FD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26"/>
  </w:num>
  <w:num w:numId="14">
    <w:abstractNumId w:val="14"/>
  </w:num>
  <w:num w:numId="15">
    <w:abstractNumId w:val="27"/>
  </w:num>
  <w:num w:numId="16">
    <w:abstractNumId w:val="31"/>
  </w:num>
  <w:num w:numId="17">
    <w:abstractNumId w:val="25"/>
  </w:num>
  <w:num w:numId="18">
    <w:abstractNumId w:val="17"/>
  </w:num>
  <w:num w:numId="19">
    <w:abstractNumId w:val="20"/>
  </w:num>
  <w:num w:numId="20">
    <w:abstractNumId w:val="18"/>
  </w:num>
  <w:num w:numId="21">
    <w:abstractNumId w:val="27"/>
    <w:lvlOverride w:ilvl="0">
      <w:startOverride w:val="1"/>
    </w:lvlOverride>
  </w:num>
  <w:num w:numId="22">
    <w:abstractNumId w:val="28"/>
  </w:num>
  <w:num w:numId="23">
    <w:abstractNumId w:val="27"/>
    <w:lvlOverride w:ilvl="0">
      <w:startOverride w:val="1"/>
    </w:lvlOverride>
  </w:num>
  <w:num w:numId="24">
    <w:abstractNumId w:val="12"/>
  </w:num>
  <w:num w:numId="25">
    <w:abstractNumId w:val="15"/>
  </w:num>
  <w:num w:numId="26">
    <w:abstractNumId w:val="17"/>
    <w:lvlOverride w:ilvl="0">
      <w:startOverride w:val="1"/>
    </w:lvlOverride>
  </w:num>
  <w:num w:numId="27">
    <w:abstractNumId w:val="36"/>
  </w:num>
  <w:num w:numId="28">
    <w:abstractNumId w:val="32"/>
  </w:num>
  <w:num w:numId="29">
    <w:abstractNumId w:val="29"/>
  </w:num>
  <w:num w:numId="30">
    <w:abstractNumId w:val="33"/>
  </w:num>
  <w:num w:numId="31">
    <w:abstractNumId w:val="24"/>
  </w:num>
  <w:num w:numId="32">
    <w:abstractNumId w:val="19"/>
  </w:num>
  <w:num w:numId="33">
    <w:abstractNumId w:val="30"/>
  </w:num>
  <w:num w:numId="34">
    <w:abstractNumId w:val="11"/>
  </w:num>
  <w:num w:numId="35">
    <w:abstractNumId w:val="23"/>
  </w:num>
  <w:num w:numId="36">
    <w:abstractNumId w:val="13"/>
  </w:num>
  <w:num w:numId="37">
    <w:abstractNumId w:val="16"/>
  </w:num>
  <w:num w:numId="38">
    <w:abstractNumId w:val="21"/>
  </w:num>
  <w:num w:numId="39">
    <w:abstractNumId w:val="34"/>
  </w:num>
  <w:num w:numId="4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Palikhov">
    <w15:presenceInfo w15:providerId="None" w15:userId="Anton Palikh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64"/>
    <w:rsid w:val="00003FE4"/>
    <w:rsid w:val="0000521D"/>
    <w:rsid w:val="000061E8"/>
    <w:rsid w:val="00007FEC"/>
    <w:rsid w:val="000155D2"/>
    <w:rsid w:val="00016FC6"/>
    <w:rsid w:val="00017709"/>
    <w:rsid w:val="000402DB"/>
    <w:rsid w:val="00040689"/>
    <w:rsid w:val="000407BA"/>
    <w:rsid w:val="00040B42"/>
    <w:rsid w:val="00041AE6"/>
    <w:rsid w:val="00041D3E"/>
    <w:rsid w:val="00041E3D"/>
    <w:rsid w:val="00043834"/>
    <w:rsid w:val="00047746"/>
    <w:rsid w:val="0005204F"/>
    <w:rsid w:val="000534E0"/>
    <w:rsid w:val="0005448B"/>
    <w:rsid w:val="000546CB"/>
    <w:rsid w:val="00057CBE"/>
    <w:rsid w:val="00060502"/>
    <w:rsid w:val="00060CEA"/>
    <w:rsid w:val="00060E20"/>
    <w:rsid w:val="000623B2"/>
    <w:rsid w:val="00063455"/>
    <w:rsid w:val="0006545F"/>
    <w:rsid w:val="00074DAA"/>
    <w:rsid w:val="00090B7F"/>
    <w:rsid w:val="00091F6D"/>
    <w:rsid w:val="0009588C"/>
    <w:rsid w:val="00095A05"/>
    <w:rsid w:val="000A1255"/>
    <w:rsid w:val="000A2E24"/>
    <w:rsid w:val="000B206D"/>
    <w:rsid w:val="000B42C4"/>
    <w:rsid w:val="000C4E5A"/>
    <w:rsid w:val="000C6F9A"/>
    <w:rsid w:val="000D1764"/>
    <w:rsid w:val="000D5A5B"/>
    <w:rsid w:val="000D648A"/>
    <w:rsid w:val="000D7627"/>
    <w:rsid w:val="000E0D29"/>
    <w:rsid w:val="000E6724"/>
    <w:rsid w:val="000F30F0"/>
    <w:rsid w:val="000F323B"/>
    <w:rsid w:val="000F35F8"/>
    <w:rsid w:val="000F40D8"/>
    <w:rsid w:val="000F5188"/>
    <w:rsid w:val="00100775"/>
    <w:rsid w:val="00101764"/>
    <w:rsid w:val="001018FB"/>
    <w:rsid w:val="00103830"/>
    <w:rsid w:val="001060FB"/>
    <w:rsid w:val="001118E6"/>
    <w:rsid w:val="00113616"/>
    <w:rsid w:val="001164E8"/>
    <w:rsid w:val="001167D9"/>
    <w:rsid w:val="00117C4A"/>
    <w:rsid w:val="001222CA"/>
    <w:rsid w:val="00123087"/>
    <w:rsid w:val="00126ACE"/>
    <w:rsid w:val="0013270A"/>
    <w:rsid w:val="001355AC"/>
    <w:rsid w:val="00136D9F"/>
    <w:rsid w:val="00143EEB"/>
    <w:rsid w:val="0015316B"/>
    <w:rsid w:val="00154E72"/>
    <w:rsid w:val="00157A71"/>
    <w:rsid w:val="0016099F"/>
    <w:rsid w:val="00165052"/>
    <w:rsid w:val="00165B17"/>
    <w:rsid w:val="00182F50"/>
    <w:rsid w:val="001845FB"/>
    <w:rsid w:val="00184869"/>
    <w:rsid w:val="00192865"/>
    <w:rsid w:val="001943A9"/>
    <w:rsid w:val="00194B84"/>
    <w:rsid w:val="00196984"/>
    <w:rsid w:val="001977F5"/>
    <w:rsid w:val="001979B3"/>
    <w:rsid w:val="001B2891"/>
    <w:rsid w:val="001B4D7A"/>
    <w:rsid w:val="001B4EE1"/>
    <w:rsid w:val="001B5F50"/>
    <w:rsid w:val="001B61FC"/>
    <w:rsid w:val="001C3430"/>
    <w:rsid w:val="001C6ED4"/>
    <w:rsid w:val="001D083E"/>
    <w:rsid w:val="001D0876"/>
    <w:rsid w:val="001D5981"/>
    <w:rsid w:val="001D5DFA"/>
    <w:rsid w:val="001D7934"/>
    <w:rsid w:val="001F0F30"/>
    <w:rsid w:val="001F3614"/>
    <w:rsid w:val="001F366C"/>
    <w:rsid w:val="001F7284"/>
    <w:rsid w:val="002018D1"/>
    <w:rsid w:val="0020545B"/>
    <w:rsid w:val="00213CFF"/>
    <w:rsid w:val="002204DB"/>
    <w:rsid w:val="0022227D"/>
    <w:rsid w:val="00237B46"/>
    <w:rsid w:val="00242A8A"/>
    <w:rsid w:val="002440C5"/>
    <w:rsid w:val="002473BA"/>
    <w:rsid w:val="00250B9C"/>
    <w:rsid w:val="00252FE1"/>
    <w:rsid w:val="00266673"/>
    <w:rsid w:val="00270DDF"/>
    <w:rsid w:val="00273AD8"/>
    <w:rsid w:val="0027597C"/>
    <w:rsid w:val="00275AC5"/>
    <w:rsid w:val="00276C1E"/>
    <w:rsid w:val="00280203"/>
    <w:rsid w:val="002811F9"/>
    <w:rsid w:val="00282680"/>
    <w:rsid w:val="00292F59"/>
    <w:rsid w:val="002A1775"/>
    <w:rsid w:val="002A2DEF"/>
    <w:rsid w:val="002A496D"/>
    <w:rsid w:val="002B2A50"/>
    <w:rsid w:val="002B4FB5"/>
    <w:rsid w:val="002B5B0A"/>
    <w:rsid w:val="002C0327"/>
    <w:rsid w:val="002C484A"/>
    <w:rsid w:val="002C7CA1"/>
    <w:rsid w:val="002D310B"/>
    <w:rsid w:val="002D5D7E"/>
    <w:rsid w:val="002E0CA1"/>
    <w:rsid w:val="002E2D1C"/>
    <w:rsid w:val="002F166A"/>
    <w:rsid w:val="002F16C7"/>
    <w:rsid w:val="002F1D1E"/>
    <w:rsid w:val="002F20C1"/>
    <w:rsid w:val="002F3DFD"/>
    <w:rsid w:val="002F45C5"/>
    <w:rsid w:val="002F474D"/>
    <w:rsid w:val="002F58BC"/>
    <w:rsid w:val="002F5AB6"/>
    <w:rsid w:val="002F6054"/>
    <w:rsid w:val="002F68C9"/>
    <w:rsid w:val="00304D1B"/>
    <w:rsid w:val="003063D2"/>
    <w:rsid w:val="003156F0"/>
    <w:rsid w:val="003250E4"/>
    <w:rsid w:val="0033588F"/>
    <w:rsid w:val="00336185"/>
    <w:rsid w:val="003478C6"/>
    <w:rsid w:val="00350563"/>
    <w:rsid w:val="0035100E"/>
    <w:rsid w:val="00352244"/>
    <w:rsid w:val="003522FB"/>
    <w:rsid w:val="003639D6"/>
    <w:rsid w:val="0036658B"/>
    <w:rsid w:val="0036712A"/>
    <w:rsid w:val="00367EE3"/>
    <w:rsid w:val="00370116"/>
    <w:rsid w:val="00370487"/>
    <w:rsid w:val="00371C61"/>
    <w:rsid w:val="003727C8"/>
    <w:rsid w:val="0037497D"/>
    <w:rsid w:val="00374EFC"/>
    <w:rsid w:val="00376562"/>
    <w:rsid w:val="003768D7"/>
    <w:rsid w:val="00376E53"/>
    <w:rsid w:val="0038020B"/>
    <w:rsid w:val="00380CC1"/>
    <w:rsid w:val="0038299B"/>
    <w:rsid w:val="00383B01"/>
    <w:rsid w:val="0038414C"/>
    <w:rsid w:val="00387285"/>
    <w:rsid w:val="00387632"/>
    <w:rsid w:val="003906CC"/>
    <w:rsid w:val="0039234B"/>
    <w:rsid w:val="00395B3B"/>
    <w:rsid w:val="003A299F"/>
    <w:rsid w:val="003A2DF4"/>
    <w:rsid w:val="003A4504"/>
    <w:rsid w:val="003A49A5"/>
    <w:rsid w:val="003A6119"/>
    <w:rsid w:val="003A72A8"/>
    <w:rsid w:val="003B3EC3"/>
    <w:rsid w:val="003C28F7"/>
    <w:rsid w:val="003C388D"/>
    <w:rsid w:val="003C4C9F"/>
    <w:rsid w:val="003C4EBF"/>
    <w:rsid w:val="003D35F3"/>
    <w:rsid w:val="003D3B3F"/>
    <w:rsid w:val="003E18CC"/>
    <w:rsid w:val="003E2424"/>
    <w:rsid w:val="003F188B"/>
    <w:rsid w:val="003F1D42"/>
    <w:rsid w:val="003F7995"/>
    <w:rsid w:val="0040132B"/>
    <w:rsid w:val="00401371"/>
    <w:rsid w:val="00404508"/>
    <w:rsid w:val="00407094"/>
    <w:rsid w:val="00420CA3"/>
    <w:rsid w:val="0043282A"/>
    <w:rsid w:val="004420D1"/>
    <w:rsid w:val="004436C1"/>
    <w:rsid w:val="00446668"/>
    <w:rsid w:val="004469A0"/>
    <w:rsid w:val="00451821"/>
    <w:rsid w:val="00453C51"/>
    <w:rsid w:val="00461B8F"/>
    <w:rsid w:val="004704B5"/>
    <w:rsid w:val="00472DBC"/>
    <w:rsid w:val="00475B7C"/>
    <w:rsid w:val="004774A8"/>
    <w:rsid w:val="00482AB3"/>
    <w:rsid w:val="00490A3B"/>
    <w:rsid w:val="00492646"/>
    <w:rsid w:val="0049665B"/>
    <w:rsid w:val="004A37F8"/>
    <w:rsid w:val="004A39CB"/>
    <w:rsid w:val="004A5CFC"/>
    <w:rsid w:val="004B29C3"/>
    <w:rsid w:val="004B3E66"/>
    <w:rsid w:val="004B6F47"/>
    <w:rsid w:val="004C5677"/>
    <w:rsid w:val="004D0546"/>
    <w:rsid w:val="004D0BD7"/>
    <w:rsid w:val="004D660F"/>
    <w:rsid w:val="004D6EDF"/>
    <w:rsid w:val="004E041A"/>
    <w:rsid w:val="004E186B"/>
    <w:rsid w:val="004E378C"/>
    <w:rsid w:val="004E4756"/>
    <w:rsid w:val="004E4C8E"/>
    <w:rsid w:val="00500411"/>
    <w:rsid w:val="00502FDC"/>
    <w:rsid w:val="00510F0B"/>
    <w:rsid w:val="0051170B"/>
    <w:rsid w:val="00512DDC"/>
    <w:rsid w:val="00512F99"/>
    <w:rsid w:val="00516F76"/>
    <w:rsid w:val="00520203"/>
    <w:rsid w:val="00525167"/>
    <w:rsid w:val="005262A0"/>
    <w:rsid w:val="00530B4C"/>
    <w:rsid w:val="00534B54"/>
    <w:rsid w:val="00535389"/>
    <w:rsid w:val="0053538E"/>
    <w:rsid w:val="0053588D"/>
    <w:rsid w:val="00536FFA"/>
    <w:rsid w:val="0053740E"/>
    <w:rsid w:val="0054156F"/>
    <w:rsid w:val="0054329A"/>
    <w:rsid w:val="0054383E"/>
    <w:rsid w:val="00543B46"/>
    <w:rsid w:val="00544F79"/>
    <w:rsid w:val="00545A6C"/>
    <w:rsid w:val="005510B0"/>
    <w:rsid w:val="005528D7"/>
    <w:rsid w:val="005533AF"/>
    <w:rsid w:val="00554A77"/>
    <w:rsid w:val="00555D39"/>
    <w:rsid w:val="005560A3"/>
    <w:rsid w:val="005608F9"/>
    <w:rsid w:val="0056151F"/>
    <w:rsid w:val="00561633"/>
    <w:rsid w:val="00562A10"/>
    <w:rsid w:val="00574115"/>
    <w:rsid w:val="00574C63"/>
    <w:rsid w:val="005755BF"/>
    <w:rsid w:val="005812A0"/>
    <w:rsid w:val="005813EA"/>
    <w:rsid w:val="00584D66"/>
    <w:rsid w:val="00585F9C"/>
    <w:rsid w:val="005868DE"/>
    <w:rsid w:val="00587081"/>
    <w:rsid w:val="005900AE"/>
    <w:rsid w:val="005937DB"/>
    <w:rsid w:val="005A38E0"/>
    <w:rsid w:val="005A63F4"/>
    <w:rsid w:val="005B41EE"/>
    <w:rsid w:val="005B584E"/>
    <w:rsid w:val="005B58AA"/>
    <w:rsid w:val="005B61C5"/>
    <w:rsid w:val="005C0E12"/>
    <w:rsid w:val="005C171D"/>
    <w:rsid w:val="005C54EE"/>
    <w:rsid w:val="005C5687"/>
    <w:rsid w:val="005C6596"/>
    <w:rsid w:val="005D1F71"/>
    <w:rsid w:val="005D7B35"/>
    <w:rsid w:val="005E4548"/>
    <w:rsid w:val="005E72EF"/>
    <w:rsid w:val="005F03DF"/>
    <w:rsid w:val="005F2814"/>
    <w:rsid w:val="005F2A2A"/>
    <w:rsid w:val="005F50F3"/>
    <w:rsid w:val="006027C6"/>
    <w:rsid w:val="0060392A"/>
    <w:rsid w:val="006052D1"/>
    <w:rsid w:val="00606458"/>
    <w:rsid w:val="006134C6"/>
    <w:rsid w:val="0062105E"/>
    <w:rsid w:val="00624CE3"/>
    <w:rsid w:val="00624F52"/>
    <w:rsid w:val="00631642"/>
    <w:rsid w:val="00635AB3"/>
    <w:rsid w:val="00637477"/>
    <w:rsid w:val="00644A7A"/>
    <w:rsid w:val="006450D9"/>
    <w:rsid w:val="00650F26"/>
    <w:rsid w:val="00652B88"/>
    <w:rsid w:val="00652F90"/>
    <w:rsid w:val="00660D98"/>
    <w:rsid w:val="006614EC"/>
    <w:rsid w:val="006652B2"/>
    <w:rsid w:val="00665576"/>
    <w:rsid w:val="00666487"/>
    <w:rsid w:val="00672F06"/>
    <w:rsid w:val="00673B9E"/>
    <w:rsid w:val="00674787"/>
    <w:rsid w:val="00675A28"/>
    <w:rsid w:val="00680231"/>
    <w:rsid w:val="00680844"/>
    <w:rsid w:val="00681F3C"/>
    <w:rsid w:val="0068394B"/>
    <w:rsid w:val="00686157"/>
    <w:rsid w:val="0068679F"/>
    <w:rsid w:val="006875AC"/>
    <w:rsid w:val="00690B3F"/>
    <w:rsid w:val="006A152B"/>
    <w:rsid w:val="006A5DE3"/>
    <w:rsid w:val="006B049A"/>
    <w:rsid w:val="006B1475"/>
    <w:rsid w:val="006B4F56"/>
    <w:rsid w:val="006B509A"/>
    <w:rsid w:val="006B743C"/>
    <w:rsid w:val="006C0176"/>
    <w:rsid w:val="006C23AE"/>
    <w:rsid w:val="006C5193"/>
    <w:rsid w:val="006C5954"/>
    <w:rsid w:val="006C6573"/>
    <w:rsid w:val="006C7111"/>
    <w:rsid w:val="006D2A87"/>
    <w:rsid w:val="006D2F30"/>
    <w:rsid w:val="006D6A0F"/>
    <w:rsid w:val="006E2738"/>
    <w:rsid w:val="006E3C05"/>
    <w:rsid w:val="006E654A"/>
    <w:rsid w:val="006E784F"/>
    <w:rsid w:val="006F0C8C"/>
    <w:rsid w:val="006F221D"/>
    <w:rsid w:val="006F36D9"/>
    <w:rsid w:val="006F6FDA"/>
    <w:rsid w:val="00700544"/>
    <w:rsid w:val="00700C96"/>
    <w:rsid w:val="00702846"/>
    <w:rsid w:val="00704CA9"/>
    <w:rsid w:val="007112F6"/>
    <w:rsid w:val="0072177A"/>
    <w:rsid w:val="00723DDC"/>
    <w:rsid w:val="00724595"/>
    <w:rsid w:val="00731C9B"/>
    <w:rsid w:val="00734ED0"/>
    <w:rsid w:val="00736955"/>
    <w:rsid w:val="007378E8"/>
    <w:rsid w:val="00740881"/>
    <w:rsid w:val="00747BEE"/>
    <w:rsid w:val="00752182"/>
    <w:rsid w:val="00753D4F"/>
    <w:rsid w:val="00755F7F"/>
    <w:rsid w:val="00756D0A"/>
    <w:rsid w:val="00773E6D"/>
    <w:rsid w:val="007846C6"/>
    <w:rsid w:val="0078584D"/>
    <w:rsid w:val="007873B6"/>
    <w:rsid w:val="007921C6"/>
    <w:rsid w:val="00793A1D"/>
    <w:rsid w:val="00793E46"/>
    <w:rsid w:val="007A2AC7"/>
    <w:rsid w:val="007A4D97"/>
    <w:rsid w:val="007A51D0"/>
    <w:rsid w:val="007A7648"/>
    <w:rsid w:val="007B23E6"/>
    <w:rsid w:val="007B4E39"/>
    <w:rsid w:val="007C07BC"/>
    <w:rsid w:val="007C3FC6"/>
    <w:rsid w:val="007C419E"/>
    <w:rsid w:val="007C580C"/>
    <w:rsid w:val="007C599D"/>
    <w:rsid w:val="007C66C4"/>
    <w:rsid w:val="007C70B1"/>
    <w:rsid w:val="007C73FD"/>
    <w:rsid w:val="007D053C"/>
    <w:rsid w:val="007D4016"/>
    <w:rsid w:val="007E266A"/>
    <w:rsid w:val="007F4338"/>
    <w:rsid w:val="007F4B36"/>
    <w:rsid w:val="007F6DAE"/>
    <w:rsid w:val="00806C2D"/>
    <w:rsid w:val="0081638D"/>
    <w:rsid w:val="00816761"/>
    <w:rsid w:val="00822028"/>
    <w:rsid w:val="00822B2F"/>
    <w:rsid w:val="00822DF8"/>
    <w:rsid w:val="008242C9"/>
    <w:rsid w:val="00824D64"/>
    <w:rsid w:val="00826D8B"/>
    <w:rsid w:val="00831FFF"/>
    <w:rsid w:val="00833628"/>
    <w:rsid w:val="008374A2"/>
    <w:rsid w:val="0084065B"/>
    <w:rsid w:val="008408B4"/>
    <w:rsid w:val="008426C8"/>
    <w:rsid w:val="00846F56"/>
    <w:rsid w:val="00853188"/>
    <w:rsid w:val="008543C5"/>
    <w:rsid w:val="008611A8"/>
    <w:rsid w:val="0086194E"/>
    <w:rsid w:val="0087126D"/>
    <w:rsid w:val="00874FEC"/>
    <w:rsid w:val="0087507B"/>
    <w:rsid w:val="00882647"/>
    <w:rsid w:val="00884DE5"/>
    <w:rsid w:val="008856BC"/>
    <w:rsid w:val="00887070"/>
    <w:rsid w:val="00887D23"/>
    <w:rsid w:val="0089010A"/>
    <w:rsid w:val="00891BEA"/>
    <w:rsid w:val="008931F2"/>
    <w:rsid w:val="008938B2"/>
    <w:rsid w:val="0089413F"/>
    <w:rsid w:val="008962D7"/>
    <w:rsid w:val="00896368"/>
    <w:rsid w:val="00896BB4"/>
    <w:rsid w:val="00897D8F"/>
    <w:rsid w:val="008A112C"/>
    <w:rsid w:val="008A261F"/>
    <w:rsid w:val="008A64B1"/>
    <w:rsid w:val="008B3433"/>
    <w:rsid w:val="008B751F"/>
    <w:rsid w:val="008C07AB"/>
    <w:rsid w:val="008C1364"/>
    <w:rsid w:val="008C14B8"/>
    <w:rsid w:val="008C1C0F"/>
    <w:rsid w:val="008C2605"/>
    <w:rsid w:val="008C3A00"/>
    <w:rsid w:val="008C3E60"/>
    <w:rsid w:val="008C702F"/>
    <w:rsid w:val="008D48F1"/>
    <w:rsid w:val="008D59C6"/>
    <w:rsid w:val="008E1FC5"/>
    <w:rsid w:val="008E62A5"/>
    <w:rsid w:val="008F1958"/>
    <w:rsid w:val="008F274E"/>
    <w:rsid w:val="008F674E"/>
    <w:rsid w:val="008F70C4"/>
    <w:rsid w:val="008F755A"/>
    <w:rsid w:val="00900FF7"/>
    <w:rsid w:val="009046AD"/>
    <w:rsid w:val="009052EA"/>
    <w:rsid w:val="00906718"/>
    <w:rsid w:val="00907F5E"/>
    <w:rsid w:val="00910EF6"/>
    <w:rsid w:val="00911754"/>
    <w:rsid w:val="009150F8"/>
    <w:rsid w:val="009157E0"/>
    <w:rsid w:val="00915A72"/>
    <w:rsid w:val="00917234"/>
    <w:rsid w:val="0092027B"/>
    <w:rsid w:val="00921B76"/>
    <w:rsid w:val="009247B3"/>
    <w:rsid w:val="00925442"/>
    <w:rsid w:val="0092725D"/>
    <w:rsid w:val="00930850"/>
    <w:rsid w:val="00933B3D"/>
    <w:rsid w:val="00940A17"/>
    <w:rsid w:val="009411A9"/>
    <w:rsid w:val="00942923"/>
    <w:rsid w:val="0094412F"/>
    <w:rsid w:val="0094441F"/>
    <w:rsid w:val="00944747"/>
    <w:rsid w:val="00950160"/>
    <w:rsid w:val="009508A7"/>
    <w:rsid w:val="00952E88"/>
    <w:rsid w:val="0095548C"/>
    <w:rsid w:val="00957DA8"/>
    <w:rsid w:val="0096028D"/>
    <w:rsid w:val="00960BD5"/>
    <w:rsid w:val="00961937"/>
    <w:rsid w:val="0096401A"/>
    <w:rsid w:val="009648CD"/>
    <w:rsid w:val="0096751A"/>
    <w:rsid w:val="00971EB9"/>
    <w:rsid w:val="00974FE3"/>
    <w:rsid w:val="00976B8D"/>
    <w:rsid w:val="00980BFB"/>
    <w:rsid w:val="00981CB3"/>
    <w:rsid w:val="00981CBB"/>
    <w:rsid w:val="009821AA"/>
    <w:rsid w:val="009833A5"/>
    <w:rsid w:val="00986CC6"/>
    <w:rsid w:val="00992700"/>
    <w:rsid w:val="00992CAC"/>
    <w:rsid w:val="00995ACD"/>
    <w:rsid w:val="00996D58"/>
    <w:rsid w:val="00997C76"/>
    <w:rsid w:val="009A7A00"/>
    <w:rsid w:val="009B3845"/>
    <w:rsid w:val="009B41F7"/>
    <w:rsid w:val="009B4CB9"/>
    <w:rsid w:val="009C32C6"/>
    <w:rsid w:val="009C5295"/>
    <w:rsid w:val="009C57C0"/>
    <w:rsid w:val="009C7EE7"/>
    <w:rsid w:val="009D0A8D"/>
    <w:rsid w:val="009D1C87"/>
    <w:rsid w:val="009D2105"/>
    <w:rsid w:val="009D5F64"/>
    <w:rsid w:val="009D74F3"/>
    <w:rsid w:val="009E039C"/>
    <w:rsid w:val="009E0DC8"/>
    <w:rsid w:val="009E5009"/>
    <w:rsid w:val="009E7935"/>
    <w:rsid w:val="009F3D96"/>
    <w:rsid w:val="009F3EB2"/>
    <w:rsid w:val="009F440A"/>
    <w:rsid w:val="009F45E8"/>
    <w:rsid w:val="00A04E02"/>
    <w:rsid w:val="00A055C2"/>
    <w:rsid w:val="00A06FF9"/>
    <w:rsid w:val="00A102F0"/>
    <w:rsid w:val="00A1101C"/>
    <w:rsid w:val="00A110DF"/>
    <w:rsid w:val="00A12EEE"/>
    <w:rsid w:val="00A14F10"/>
    <w:rsid w:val="00A17487"/>
    <w:rsid w:val="00A20D51"/>
    <w:rsid w:val="00A24327"/>
    <w:rsid w:val="00A25810"/>
    <w:rsid w:val="00A26111"/>
    <w:rsid w:val="00A27383"/>
    <w:rsid w:val="00A316FA"/>
    <w:rsid w:val="00A351BE"/>
    <w:rsid w:val="00A40A42"/>
    <w:rsid w:val="00A45657"/>
    <w:rsid w:val="00A501F4"/>
    <w:rsid w:val="00A50DDB"/>
    <w:rsid w:val="00A52EF9"/>
    <w:rsid w:val="00A53A1F"/>
    <w:rsid w:val="00A579F6"/>
    <w:rsid w:val="00A64971"/>
    <w:rsid w:val="00A671EA"/>
    <w:rsid w:val="00A7114E"/>
    <w:rsid w:val="00A73AA4"/>
    <w:rsid w:val="00A7569B"/>
    <w:rsid w:val="00A83E3C"/>
    <w:rsid w:val="00A914BA"/>
    <w:rsid w:val="00A92AB4"/>
    <w:rsid w:val="00A94651"/>
    <w:rsid w:val="00AA4B55"/>
    <w:rsid w:val="00AA7295"/>
    <w:rsid w:val="00AB7682"/>
    <w:rsid w:val="00AB79A2"/>
    <w:rsid w:val="00AC268B"/>
    <w:rsid w:val="00AC3806"/>
    <w:rsid w:val="00AD1549"/>
    <w:rsid w:val="00AD4396"/>
    <w:rsid w:val="00AF0DF3"/>
    <w:rsid w:val="00AF1417"/>
    <w:rsid w:val="00AF1785"/>
    <w:rsid w:val="00AF2B87"/>
    <w:rsid w:val="00AF2D62"/>
    <w:rsid w:val="00AF323E"/>
    <w:rsid w:val="00AF58DB"/>
    <w:rsid w:val="00AF5BC6"/>
    <w:rsid w:val="00AF7252"/>
    <w:rsid w:val="00B03552"/>
    <w:rsid w:val="00B036FD"/>
    <w:rsid w:val="00B045D1"/>
    <w:rsid w:val="00B06DE9"/>
    <w:rsid w:val="00B122A1"/>
    <w:rsid w:val="00B160D6"/>
    <w:rsid w:val="00B20598"/>
    <w:rsid w:val="00B20610"/>
    <w:rsid w:val="00B2136E"/>
    <w:rsid w:val="00B26632"/>
    <w:rsid w:val="00B2683F"/>
    <w:rsid w:val="00B26BDC"/>
    <w:rsid w:val="00B303F7"/>
    <w:rsid w:val="00B31A86"/>
    <w:rsid w:val="00B34E0E"/>
    <w:rsid w:val="00B355CF"/>
    <w:rsid w:val="00B35A8C"/>
    <w:rsid w:val="00B35AD9"/>
    <w:rsid w:val="00B35E2D"/>
    <w:rsid w:val="00B35E37"/>
    <w:rsid w:val="00B37615"/>
    <w:rsid w:val="00B41241"/>
    <w:rsid w:val="00B43920"/>
    <w:rsid w:val="00B446FB"/>
    <w:rsid w:val="00B46FFD"/>
    <w:rsid w:val="00B53315"/>
    <w:rsid w:val="00B539ED"/>
    <w:rsid w:val="00B53EF7"/>
    <w:rsid w:val="00B55BBE"/>
    <w:rsid w:val="00B56078"/>
    <w:rsid w:val="00B62B80"/>
    <w:rsid w:val="00B63476"/>
    <w:rsid w:val="00B6366C"/>
    <w:rsid w:val="00B65797"/>
    <w:rsid w:val="00B671E6"/>
    <w:rsid w:val="00B70CE8"/>
    <w:rsid w:val="00B71258"/>
    <w:rsid w:val="00B71F9B"/>
    <w:rsid w:val="00B94163"/>
    <w:rsid w:val="00BA0004"/>
    <w:rsid w:val="00BA0921"/>
    <w:rsid w:val="00BA6131"/>
    <w:rsid w:val="00BA72ED"/>
    <w:rsid w:val="00BB0B3B"/>
    <w:rsid w:val="00BB21C8"/>
    <w:rsid w:val="00BC2AF8"/>
    <w:rsid w:val="00BD2991"/>
    <w:rsid w:val="00BD40A6"/>
    <w:rsid w:val="00BD463B"/>
    <w:rsid w:val="00BD4CF5"/>
    <w:rsid w:val="00BE033B"/>
    <w:rsid w:val="00BE2AE3"/>
    <w:rsid w:val="00BE3090"/>
    <w:rsid w:val="00BE4BFF"/>
    <w:rsid w:val="00BF1516"/>
    <w:rsid w:val="00BF24D3"/>
    <w:rsid w:val="00BF5BC9"/>
    <w:rsid w:val="00BF6E91"/>
    <w:rsid w:val="00BF7AE7"/>
    <w:rsid w:val="00C04395"/>
    <w:rsid w:val="00C072A6"/>
    <w:rsid w:val="00C10090"/>
    <w:rsid w:val="00C118F6"/>
    <w:rsid w:val="00C14FAA"/>
    <w:rsid w:val="00C15A03"/>
    <w:rsid w:val="00C25A85"/>
    <w:rsid w:val="00C30DDE"/>
    <w:rsid w:val="00C32394"/>
    <w:rsid w:val="00C34C5A"/>
    <w:rsid w:val="00C36D77"/>
    <w:rsid w:val="00C410FA"/>
    <w:rsid w:val="00C449B0"/>
    <w:rsid w:val="00C451B5"/>
    <w:rsid w:val="00C460CB"/>
    <w:rsid w:val="00C47193"/>
    <w:rsid w:val="00C50833"/>
    <w:rsid w:val="00C55A94"/>
    <w:rsid w:val="00C6256A"/>
    <w:rsid w:val="00C71365"/>
    <w:rsid w:val="00C717CC"/>
    <w:rsid w:val="00C74EEF"/>
    <w:rsid w:val="00C75480"/>
    <w:rsid w:val="00C776F9"/>
    <w:rsid w:val="00C8104D"/>
    <w:rsid w:val="00C81E58"/>
    <w:rsid w:val="00C82C97"/>
    <w:rsid w:val="00C86F52"/>
    <w:rsid w:val="00C95F0A"/>
    <w:rsid w:val="00C96E99"/>
    <w:rsid w:val="00CA0C9B"/>
    <w:rsid w:val="00CA39F8"/>
    <w:rsid w:val="00CA5161"/>
    <w:rsid w:val="00CA60DA"/>
    <w:rsid w:val="00CA73D9"/>
    <w:rsid w:val="00CB2ABF"/>
    <w:rsid w:val="00CB3A38"/>
    <w:rsid w:val="00CB3A52"/>
    <w:rsid w:val="00CB543B"/>
    <w:rsid w:val="00CC0EDE"/>
    <w:rsid w:val="00CC21AB"/>
    <w:rsid w:val="00CC3C50"/>
    <w:rsid w:val="00CC4F89"/>
    <w:rsid w:val="00CC7C75"/>
    <w:rsid w:val="00CD59F6"/>
    <w:rsid w:val="00CD5C67"/>
    <w:rsid w:val="00CE10E1"/>
    <w:rsid w:val="00CF01F3"/>
    <w:rsid w:val="00CF224D"/>
    <w:rsid w:val="00CF25AD"/>
    <w:rsid w:val="00CF7720"/>
    <w:rsid w:val="00D00E29"/>
    <w:rsid w:val="00D10849"/>
    <w:rsid w:val="00D125F2"/>
    <w:rsid w:val="00D137F1"/>
    <w:rsid w:val="00D14812"/>
    <w:rsid w:val="00D1488E"/>
    <w:rsid w:val="00D15A4C"/>
    <w:rsid w:val="00D17596"/>
    <w:rsid w:val="00D200DC"/>
    <w:rsid w:val="00D226F2"/>
    <w:rsid w:val="00D2621E"/>
    <w:rsid w:val="00D37DDA"/>
    <w:rsid w:val="00D41DC3"/>
    <w:rsid w:val="00D4418D"/>
    <w:rsid w:val="00D50D86"/>
    <w:rsid w:val="00D52A8E"/>
    <w:rsid w:val="00D60E84"/>
    <w:rsid w:val="00D65B8F"/>
    <w:rsid w:val="00D66173"/>
    <w:rsid w:val="00D66C7E"/>
    <w:rsid w:val="00D764FE"/>
    <w:rsid w:val="00D87103"/>
    <w:rsid w:val="00D90130"/>
    <w:rsid w:val="00D91C4E"/>
    <w:rsid w:val="00D949A9"/>
    <w:rsid w:val="00D95F0C"/>
    <w:rsid w:val="00D96058"/>
    <w:rsid w:val="00DA46D4"/>
    <w:rsid w:val="00DA571D"/>
    <w:rsid w:val="00DA78AC"/>
    <w:rsid w:val="00DB0E3A"/>
    <w:rsid w:val="00DB4604"/>
    <w:rsid w:val="00DB5F68"/>
    <w:rsid w:val="00DB63A8"/>
    <w:rsid w:val="00DB6F00"/>
    <w:rsid w:val="00DC264A"/>
    <w:rsid w:val="00DC3A2D"/>
    <w:rsid w:val="00DC401F"/>
    <w:rsid w:val="00DC7159"/>
    <w:rsid w:val="00DD2B66"/>
    <w:rsid w:val="00DD7329"/>
    <w:rsid w:val="00DD774F"/>
    <w:rsid w:val="00DE6FBA"/>
    <w:rsid w:val="00DE7071"/>
    <w:rsid w:val="00DF0096"/>
    <w:rsid w:val="00DF47C4"/>
    <w:rsid w:val="00DF614C"/>
    <w:rsid w:val="00E0048B"/>
    <w:rsid w:val="00E11734"/>
    <w:rsid w:val="00E14092"/>
    <w:rsid w:val="00E15050"/>
    <w:rsid w:val="00E1714B"/>
    <w:rsid w:val="00E21B8A"/>
    <w:rsid w:val="00E23CDB"/>
    <w:rsid w:val="00E25E58"/>
    <w:rsid w:val="00E273D0"/>
    <w:rsid w:val="00E327AB"/>
    <w:rsid w:val="00E32AAC"/>
    <w:rsid w:val="00E334B5"/>
    <w:rsid w:val="00E36189"/>
    <w:rsid w:val="00E40CFA"/>
    <w:rsid w:val="00E414AE"/>
    <w:rsid w:val="00E414E6"/>
    <w:rsid w:val="00E51DF4"/>
    <w:rsid w:val="00E55DFD"/>
    <w:rsid w:val="00E75CAF"/>
    <w:rsid w:val="00E80794"/>
    <w:rsid w:val="00E81A20"/>
    <w:rsid w:val="00E83BC8"/>
    <w:rsid w:val="00E83E20"/>
    <w:rsid w:val="00E83FAA"/>
    <w:rsid w:val="00E87342"/>
    <w:rsid w:val="00E94789"/>
    <w:rsid w:val="00E953B8"/>
    <w:rsid w:val="00E9548C"/>
    <w:rsid w:val="00E959CC"/>
    <w:rsid w:val="00E9687A"/>
    <w:rsid w:val="00E97A50"/>
    <w:rsid w:val="00EA3710"/>
    <w:rsid w:val="00EA3BD2"/>
    <w:rsid w:val="00EA6AC4"/>
    <w:rsid w:val="00EA7275"/>
    <w:rsid w:val="00EB2DFE"/>
    <w:rsid w:val="00EB4C7C"/>
    <w:rsid w:val="00EB5EE6"/>
    <w:rsid w:val="00EB7423"/>
    <w:rsid w:val="00EC1201"/>
    <w:rsid w:val="00EC1DEE"/>
    <w:rsid w:val="00EC234A"/>
    <w:rsid w:val="00EC7004"/>
    <w:rsid w:val="00EC7217"/>
    <w:rsid w:val="00ED50EA"/>
    <w:rsid w:val="00ED76DC"/>
    <w:rsid w:val="00EE448C"/>
    <w:rsid w:val="00EE5300"/>
    <w:rsid w:val="00EF21CF"/>
    <w:rsid w:val="00EF29A5"/>
    <w:rsid w:val="00F00C06"/>
    <w:rsid w:val="00F03730"/>
    <w:rsid w:val="00F04062"/>
    <w:rsid w:val="00F06C3F"/>
    <w:rsid w:val="00F07693"/>
    <w:rsid w:val="00F141D6"/>
    <w:rsid w:val="00F23F62"/>
    <w:rsid w:val="00F244ED"/>
    <w:rsid w:val="00F25CCE"/>
    <w:rsid w:val="00F26959"/>
    <w:rsid w:val="00F27109"/>
    <w:rsid w:val="00F27BE9"/>
    <w:rsid w:val="00F32F65"/>
    <w:rsid w:val="00F379CE"/>
    <w:rsid w:val="00F43C5C"/>
    <w:rsid w:val="00F4631A"/>
    <w:rsid w:val="00F52D62"/>
    <w:rsid w:val="00F6100F"/>
    <w:rsid w:val="00F619DF"/>
    <w:rsid w:val="00F65974"/>
    <w:rsid w:val="00F65BD8"/>
    <w:rsid w:val="00F702CC"/>
    <w:rsid w:val="00F75805"/>
    <w:rsid w:val="00F77ECB"/>
    <w:rsid w:val="00F80215"/>
    <w:rsid w:val="00F803BC"/>
    <w:rsid w:val="00F804F6"/>
    <w:rsid w:val="00F90C0E"/>
    <w:rsid w:val="00F94471"/>
    <w:rsid w:val="00F94A65"/>
    <w:rsid w:val="00FA00EF"/>
    <w:rsid w:val="00FA02CC"/>
    <w:rsid w:val="00FA1818"/>
    <w:rsid w:val="00FA2531"/>
    <w:rsid w:val="00FA4483"/>
    <w:rsid w:val="00FB1717"/>
    <w:rsid w:val="00FB4628"/>
    <w:rsid w:val="00FB612E"/>
    <w:rsid w:val="00FB6CCC"/>
    <w:rsid w:val="00FB7EFB"/>
    <w:rsid w:val="00FB7FD6"/>
    <w:rsid w:val="00FC030C"/>
    <w:rsid w:val="00FC1219"/>
    <w:rsid w:val="00FC310A"/>
    <w:rsid w:val="00FC373D"/>
    <w:rsid w:val="00FC453D"/>
    <w:rsid w:val="00FC7E9C"/>
    <w:rsid w:val="00FD0B94"/>
    <w:rsid w:val="00FD3C52"/>
    <w:rsid w:val="00FD3D83"/>
    <w:rsid w:val="00FE0CCF"/>
    <w:rsid w:val="00FE2155"/>
    <w:rsid w:val="00FE28E8"/>
    <w:rsid w:val="00FF78B9"/>
    <w:rsid w:val="214330B5"/>
    <w:rsid w:val="22840495"/>
    <w:rsid w:val="63EBD409"/>
    <w:rsid w:val="68F8C8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50A693"/>
  <w14:defaultImageDpi w14:val="300"/>
  <w15:docId w15:val="{304DD68A-1E66-5349-AE8B-EC308284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rsid w:val="006C5193"/>
    <w:rPr>
      <w:sz w:val="22"/>
    </w:rPr>
  </w:style>
  <w:style w:type="paragraph" w:styleId="1">
    <w:name w:val="heading 1"/>
    <w:next w:val="CoreBody"/>
    <w:link w:val="10"/>
    <w:uiPriority w:val="9"/>
    <w:qFormat/>
    <w:rsid w:val="00C451B5"/>
    <w:pPr>
      <w:keepNext/>
      <w:keepLines/>
      <w:suppressAutoHyphens/>
      <w:spacing w:after="60"/>
      <w:outlineLvl w:val="0"/>
    </w:pPr>
    <w:rPr>
      <w:rFonts w:eastAsiaTheme="majorEastAsia" w:cstheme="majorBidi"/>
      <w:bCs/>
      <w:sz w:val="44"/>
      <w:szCs w:val="40"/>
      <w:lang w:eastAsia="ja-JP"/>
    </w:rPr>
  </w:style>
  <w:style w:type="paragraph" w:styleId="2">
    <w:name w:val="heading 2"/>
    <w:basedOn w:val="1"/>
    <w:next w:val="CoreBody"/>
    <w:link w:val="20"/>
    <w:uiPriority w:val="9"/>
    <w:unhideWhenUsed/>
    <w:qFormat/>
    <w:rsid w:val="001D5981"/>
    <w:pPr>
      <w:pBdr>
        <w:bottom w:val="single" w:sz="8" w:space="1" w:color="auto"/>
      </w:pBdr>
      <w:spacing w:after="120"/>
      <w:outlineLvl w:val="1"/>
    </w:pPr>
    <w:rPr>
      <w:bCs w:val="0"/>
      <w:sz w:val="36"/>
      <w:szCs w:val="26"/>
    </w:rPr>
  </w:style>
  <w:style w:type="paragraph" w:styleId="3">
    <w:name w:val="heading 3"/>
    <w:basedOn w:val="1"/>
    <w:next w:val="CoreBody"/>
    <w:link w:val="30"/>
    <w:uiPriority w:val="9"/>
    <w:unhideWhenUsed/>
    <w:qFormat/>
    <w:rsid w:val="001D5981"/>
    <w:pPr>
      <w:outlineLvl w:val="2"/>
    </w:pPr>
    <w:rPr>
      <w:bCs w:val="0"/>
      <w:sz w:val="30"/>
    </w:rPr>
  </w:style>
  <w:style w:type="paragraph" w:styleId="4">
    <w:name w:val="heading 4"/>
    <w:basedOn w:val="a"/>
    <w:next w:val="a"/>
    <w:link w:val="40"/>
    <w:uiPriority w:val="9"/>
    <w:semiHidden/>
    <w:unhideWhenUsed/>
    <w:rsid w:val="00A50D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D05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C451B5"/>
    <w:rPr>
      <w:rFonts w:eastAsiaTheme="majorEastAsia" w:cstheme="majorBidi"/>
      <w:bCs/>
      <w:sz w:val="44"/>
      <w:szCs w:val="40"/>
      <w:lang w:eastAsia="ja-JP"/>
    </w:rPr>
  </w:style>
  <w:style w:type="character" w:customStyle="1" w:styleId="20">
    <w:name w:val="Заголовок 2 Знак"/>
    <w:basedOn w:val="a0"/>
    <w:link w:val="2"/>
    <w:uiPriority w:val="9"/>
    <w:rsid w:val="001D5981"/>
    <w:rPr>
      <w:rFonts w:eastAsiaTheme="majorEastAsia" w:cstheme="majorBidi"/>
      <w:sz w:val="36"/>
      <w:szCs w:val="26"/>
      <w:lang w:eastAsia="ja-JP"/>
    </w:rPr>
  </w:style>
  <w:style w:type="character" w:customStyle="1" w:styleId="30">
    <w:name w:val="Заголовок 3 Знак"/>
    <w:basedOn w:val="a0"/>
    <w:link w:val="3"/>
    <w:uiPriority w:val="9"/>
    <w:rsid w:val="001D5981"/>
    <w:rPr>
      <w:rFonts w:eastAsiaTheme="majorEastAsia" w:cstheme="majorBidi"/>
      <w:sz w:val="30"/>
      <w:szCs w:val="40"/>
      <w:lang w:eastAsia="ja-JP"/>
    </w:rPr>
  </w:style>
  <w:style w:type="paragraph" w:customStyle="1" w:styleId="CoreBody">
    <w:name w:val="Core Body"/>
    <w:qFormat/>
    <w:rsid w:val="000407BA"/>
    <w:pPr>
      <w:tabs>
        <w:tab w:val="left" w:pos="187"/>
      </w:tabs>
      <w:spacing w:after="200"/>
      <w:contextualSpacing/>
    </w:pPr>
    <w:rPr>
      <w:rFonts w:eastAsia="ヒラギノ角ゴ Pro W3"/>
      <w:color w:val="000000"/>
      <w:sz w:val="22"/>
      <w:szCs w:val="20"/>
      <w:lang w:eastAsia="ja-JP"/>
    </w:rPr>
  </w:style>
  <w:style w:type="paragraph" w:customStyle="1" w:styleId="TableTitle">
    <w:name w:val="Table Title"/>
    <w:next w:val="TableHeader"/>
    <w:qFormat/>
    <w:rsid w:val="00E273D0"/>
    <w:pPr>
      <w:keepNext/>
      <w:keepLines/>
      <w:tabs>
        <w:tab w:val="left" w:pos="216"/>
        <w:tab w:val="left" w:pos="900"/>
      </w:tabs>
      <w:outlineLvl w:val="3"/>
    </w:pPr>
    <w:rPr>
      <w:rFonts w:asciiTheme="majorHAnsi" w:eastAsia="ヒラギノ角ゴ Pro W3" w:hAnsiTheme="majorHAnsi"/>
      <w:b/>
      <w:bCs/>
      <w:color w:val="000000"/>
      <w:szCs w:val="22"/>
      <w:lang w:eastAsia="ja-JP"/>
    </w:rPr>
  </w:style>
  <w:style w:type="paragraph" w:customStyle="1" w:styleId="TableHeader">
    <w:name w:val="Table Header"/>
    <w:basedOn w:val="TableBody"/>
    <w:next w:val="TableBody"/>
    <w:qFormat/>
    <w:rsid w:val="002F45C5"/>
    <w:pPr>
      <w:keepNext/>
    </w:pPr>
    <w:rPr>
      <w:b/>
    </w:rPr>
  </w:style>
  <w:style w:type="paragraph" w:customStyle="1" w:styleId="TableBody">
    <w:name w:val="Table Body"/>
    <w:qFormat/>
    <w:rsid w:val="002F45C5"/>
    <w:pPr>
      <w:keepLines/>
      <w:contextualSpacing/>
    </w:pPr>
    <w:rPr>
      <w:rFonts w:asciiTheme="majorHAnsi" w:eastAsia="ヒラギノ角ゴ Pro W3" w:hAnsiTheme="majorHAnsi"/>
      <w:color w:val="000000"/>
      <w:sz w:val="20"/>
      <w:szCs w:val="20"/>
      <w:lang w:eastAsia="ja-JP"/>
    </w:rPr>
  </w:style>
  <w:style w:type="paragraph" w:styleId="a4">
    <w:name w:val="header"/>
    <w:link w:val="a5"/>
    <w:uiPriority w:val="99"/>
    <w:unhideWhenUsed/>
    <w:rsid w:val="00D17596"/>
    <w:pPr>
      <w:tabs>
        <w:tab w:val="center" w:pos="4320"/>
        <w:tab w:val="right" w:pos="8640"/>
      </w:tabs>
      <w:jc w:val="center"/>
    </w:pPr>
    <w:rPr>
      <w:rFonts w:asciiTheme="majorHAnsi" w:hAnsiTheme="majorHAnsi"/>
      <w:sz w:val="20"/>
    </w:rPr>
  </w:style>
  <w:style w:type="character" w:customStyle="1" w:styleId="a5">
    <w:name w:val="Верхній колонтитул Знак"/>
    <w:basedOn w:val="a0"/>
    <w:link w:val="a4"/>
    <w:uiPriority w:val="99"/>
    <w:rsid w:val="00D17596"/>
    <w:rPr>
      <w:rFonts w:asciiTheme="majorHAnsi" w:hAnsiTheme="majorHAnsi"/>
      <w:sz w:val="20"/>
    </w:rPr>
  </w:style>
  <w:style w:type="paragraph" w:styleId="a6">
    <w:name w:val="footer"/>
    <w:link w:val="a7"/>
    <w:uiPriority w:val="99"/>
    <w:unhideWhenUsed/>
    <w:rsid w:val="00D17596"/>
    <w:pPr>
      <w:tabs>
        <w:tab w:val="center" w:pos="4320"/>
        <w:tab w:val="right" w:pos="8640"/>
      </w:tabs>
    </w:pPr>
    <w:rPr>
      <w:rFonts w:asciiTheme="majorHAnsi" w:hAnsiTheme="majorHAnsi"/>
      <w:sz w:val="20"/>
      <w:szCs w:val="20"/>
    </w:rPr>
  </w:style>
  <w:style w:type="character" w:customStyle="1" w:styleId="a7">
    <w:name w:val="Нижній колонтитул Знак"/>
    <w:basedOn w:val="a0"/>
    <w:link w:val="a6"/>
    <w:uiPriority w:val="99"/>
    <w:rsid w:val="00D17596"/>
    <w:rPr>
      <w:rFonts w:asciiTheme="majorHAnsi" w:hAnsiTheme="majorHAnsi"/>
      <w:sz w:val="20"/>
      <w:szCs w:val="20"/>
    </w:rPr>
  </w:style>
  <w:style w:type="character" w:styleId="a8">
    <w:name w:val="page number"/>
    <w:basedOn w:val="a0"/>
    <w:uiPriority w:val="99"/>
    <w:semiHidden/>
    <w:unhideWhenUsed/>
    <w:rsid w:val="003727C8"/>
  </w:style>
  <w:style w:type="paragraph" w:customStyle="1" w:styleId="SidebarHeading">
    <w:name w:val="Sidebar Heading"/>
    <w:next w:val="SidebarBody"/>
    <w:qFormat/>
    <w:rsid w:val="00040B42"/>
    <w:pPr>
      <w:keepNext/>
      <w:keepLines/>
      <w:shd w:val="clear" w:color="auto" w:fill="E6E6E6"/>
      <w:outlineLvl w:val="2"/>
    </w:pPr>
    <w:rPr>
      <w:rFonts w:asciiTheme="majorHAnsi" w:eastAsia="ヒラギノ角ゴ Pro W3" w:hAnsiTheme="majorHAnsi"/>
      <w:color w:val="000000"/>
      <w:sz w:val="30"/>
      <w:szCs w:val="32"/>
      <w:lang w:eastAsia="ja-JP"/>
    </w:rPr>
  </w:style>
  <w:style w:type="paragraph" w:customStyle="1" w:styleId="SidebarBody">
    <w:name w:val="Sidebar Body"/>
    <w:qFormat/>
    <w:rsid w:val="000407BA"/>
    <w:pPr>
      <w:shd w:val="clear" w:color="auto" w:fill="E6E6E6"/>
      <w:tabs>
        <w:tab w:val="left" w:pos="187"/>
      </w:tabs>
      <w:spacing w:after="120"/>
      <w:contextualSpacing/>
    </w:pPr>
    <w:rPr>
      <w:rFonts w:asciiTheme="majorHAnsi" w:eastAsia="ヒラギノ角ゴ Pro W3" w:hAnsiTheme="majorHAnsi"/>
      <w:color w:val="000000"/>
      <w:sz w:val="20"/>
      <w:szCs w:val="20"/>
      <w:lang w:eastAsia="ja-JP"/>
    </w:rPr>
  </w:style>
  <w:style w:type="paragraph" w:customStyle="1" w:styleId="StatBlockTitle">
    <w:name w:val="Stat Block Title"/>
    <w:next w:val="StatBlockBody"/>
    <w:qFormat/>
    <w:rsid w:val="00040B42"/>
    <w:pPr>
      <w:keepNext/>
      <w:keepLines/>
      <w:outlineLvl w:val="1"/>
    </w:pPr>
    <w:rPr>
      <w:rFonts w:asciiTheme="majorHAnsi" w:eastAsia="ヒラギノ角ゴ Pro W3" w:hAnsiTheme="majorHAnsi"/>
      <w:b/>
      <w:color w:val="000000"/>
      <w:sz w:val="28"/>
      <w:szCs w:val="28"/>
      <w:lang w:eastAsia="ja-JP"/>
    </w:rPr>
  </w:style>
  <w:style w:type="paragraph" w:customStyle="1" w:styleId="StatBlockBody">
    <w:name w:val="Stat Block Body"/>
    <w:qFormat/>
    <w:rsid w:val="00FC373D"/>
    <w:pPr>
      <w:tabs>
        <w:tab w:val="left" w:pos="187"/>
      </w:tabs>
      <w:adjustRightInd w:val="0"/>
      <w:spacing w:after="120"/>
    </w:pPr>
    <w:rPr>
      <w:rFonts w:asciiTheme="majorHAnsi" w:eastAsia="ヒラギノ角ゴ Pro W3" w:hAnsiTheme="majorHAnsi"/>
      <w:color w:val="000000"/>
      <w:sz w:val="20"/>
      <w:szCs w:val="20"/>
      <w:lang w:eastAsia="ja-JP"/>
    </w:rPr>
  </w:style>
  <w:style w:type="paragraph" w:customStyle="1" w:styleId="StatBlockHeading">
    <w:name w:val="Stat Block Heading"/>
    <w:basedOn w:val="StatBlockBody"/>
    <w:next w:val="StatBlockBody"/>
    <w:qFormat/>
    <w:rsid w:val="003063D2"/>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0407BA"/>
    <w:pPr>
      <w:numPr>
        <w:numId w:val="15"/>
      </w:numPr>
    </w:pPr>
  </w:style>
  <w:style w:type="paragraph" w:styleId="a9">
    <w:name w:val="Balloon Text"/>
    <w:basedOn w:val="a"/>
    <w:link w:val="aa"/>
    <w:uiPriority w:val="99"/>
    <w:semiHidden/>
    <w:unhideWhenUsed/>
    <w:rsid w:val="00404508"/>
    <w:rPr>
      <w:rFonts w:ascii="Lucida Grande" w:hAnsi="Lucida Grande" w:cs="Lucida Grande"/>
      <w:sz w:val="18"/>
      <w:szCs w:val="18"/>
    </w:rPr>
  </w:style>
  <w:style w:type="paragraph" w:customStyle="1" w:styleId="SidebarBulleted">
    <w:name w:val="Sidebar Bulleted"/>
    <w:basedOn w:val="SidebarBody"/>
    <w:qFormat/>
    <w:rsid w:val="00492646"/>
    <w:pPr>
      <w:numPr>
        <w:numId w:val="29"/>
      </w:numPr>
    </w:pPr>
  </w:style>
  <w:style w:type="numbering" w:customStyle="1" w:styleId="BulletedList">
    <w:name w:val="Bulleted List"/>
    <w:basedOn w:val="a2"/>
    <w:uiPriority w:val="99"/>
    <w:rsid w:val="00E21B8A"/>
    <w:pPr>
      <w:numPr>
        <w:numId w:val="28"/>
      </w:numPr>
    </w:pPr>
  </w:style>
  <w:style w:type="paragraph" w:customStyle="1" w:styleId="StatBlockBulleted">
    <w:name w:val="Stat Block Bulleted"/>
    <w:basedOn w:val="StatBlockBody"/>
    <w:qFormat/>
    <w:rsid w:val="00472DBC"/>
    <w:pPr>
      <w:numPr>
        <w:numId w:val="31"/>
      </w:numPr>
      <w:tabs>
        <w:tab w:val="left" w:pos="216"/>
      </w:tabs>
      <w:spacing w:before="120"/>
      <w:contextualSpacing/>
    </w:pPr>
  </w:style>
  <w:style w:type="character" w:customStyle="1" w:styleId="aa">
    <w:name w:val="Текст у виносці Знак"/>
    <w:basedOn w:val="a0"/>
    <w:link w:val="a9"/>
    <w:uiPriority w:val="99"/>
    <w:semiHidden/>
    <w:rsid w:val="00404508"/>
    <w:rPr>
      <w:rFonts w:ascii="Lucida Grande" w:hAnsi="Lucida Grande" w:cs="Lucida Grande"/>
      <w:sz w:val="18"/>
      <w:szCs w:val="18"/>
    </w:rPr>
  </w:style>
  <w:style w:type="paragraph" w:customStyle="1" w:styleId="CoreMetadata">
    <w:name w:val="Core Metadata"/>
    <w:basedOn w:val="CoreBody"/>
    <w:next w:val="CoreBody"/>
    <w:qFormat/>
    <w:rsid w:val="007A7648"/>
    <w:pPr>
      <w:keepNext/>
      <w:keepLines/>
      <w:spacing w:after="120"/>
    </w:pPr>
    <w:rPr>
      <w:i/>
    </w:rPr>
  </w:style>
  <w:style w:type="paragraph" w:customStyle="1" w:styleId="ListItem">
    <w:name w:val="List Item"/>
    <w:qFormat/>
    <w:rsid w:val="00E273D0"/>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ListHeading">
    <w:name w:val="List Heading"/>
    <w:next w:val="List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16099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Hanging">
    <w:name w:val="Core Hanging"/>
    <w:basedOn w:val="CoreBody"/>
    <w:qFormat/>
    <w:rsid w:val="00FB6CCC"/>
    <w:pPr>
      <w:keepLines/>
      <w:spacing w:after="120"/>
      <w:ind w:left="187" w:hanging="187"/>
    </w:pPr>
  </w:style>
  <w:style w:type="paragraph" w:customStyle="1" w:styleId="StatBlockData">
    <w:name w:val="Stat Block Data"/>
    <w:basedOn w:val="StatBlockBody"/>
    <w:qFormat/>
    <w:rsid w:val="003063D2"/>
    <w:pPr>
      <w:keepLines/>
      <w:spacing w:after="0"/>
      <w:ind w:left="187" w:hanging="187"/>
    </w:pPr>
    <w:rPr>
      <w:color w:val="auto"/>
    </w:rPr>
  </w:style>
  <w:style w:type="character" w:customStyle="1" w:styleId="40">
    <w:name w:val="Заголовок 4 Знак"/>
    <w:basedOn w:val="a0"/>
    <w:link w:val="4"/>
    <w:uiPriority w:val="9"/>
    <w:semiHidden/>
    <w:rsid w:val="00A50DDB"/>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50DDB"/>
    <w:rPr>
      <w:b/>
      <w:bCs/>
      <w:i/>
      <w:iCs/>
    </w:rPr>
  </w:style>
  <w:style w:type="paragraph" w:customStyle="1" w:styleId="StatBlockMetadata">
    <w:name w:val="Stat Block Metadata"/>
    <w:basedOn w:val="StatBlockBody"/>
    <w:next w:val="StatBlockData"/>
    <w:qFormat/>
    <w:rsid w:val="003063D2"/>
    <w:pPr>
      <w:keepNext/>
      <w:spacing w:after="0"/>
      <w:contextualSpacing/>
    </w:pPr>
    <w:rPr>
      <w:i/>
    </w:rPr>
  </w:style>
  <w:style w:type="paragraph" w:customStyle="1" w:styleId="StatBlockHanging">
    <w:name w:val="Stat Block Hanging"/>
    <w:basedOn w:val="StatBlockBody"/>
    <w:qFormat/>
    <w:rsid w:val="003063D2"/>
    <w:pPr>
      <w:ind w:left="187" w:hanging="187"/>
      <w:contextualSpacing/>
    </w:pPr>
  </w:style>
  <w:style w:type="paragraph" w:customStyle="1" w:styleId="Epigraph">
    <w:name w:val="Epigraph"/>
    <w:basedOn w:val="CoreBody"/>
    <w:qFormat/>
    <w:rsid w:val="002F474D"/>
    <w:rPr>
      <w:i/>
    </w:rPr>
  </w:style>
  <w:style w:type="paragraph" w:customStyle="1" w:styleId="ChapterTitle">
    <w:name w:val="Chapter Title"/>
    <w:basedOn w:val="a"/>
    <w:next w:val="CoreBody"/>
    <w:qFormat/>
    <w:rsid w:val="00D60E84"/>
    <w:pPr>
      <w:spacing w:after="240"/>
      <w:contextualSpacing/>
    </w:pPr>
    <w:rPr>
      <w:rFonts w:eastAsiaTheme="majorEastAsia" w:cstheme="majorBidi"/>
      <w:spacing w:val="5"/>
      <w:kern w:val="28"/>
      <w:sz w:val="60"/>
      <w:szCs w:val="52"/>
      <w:lang w:eastAsia="ja-JP"/>
    </w:rPr>
  </w:style>
  <w:style w:type="table" w:styleId="-1">
    <w:name w:val="List Table 1 Light"/>
    <w:basedOn w:val="a1"/>
    <w:uiPriority w:val="46"/>
    <w:rsid w:val="006C65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6C65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6C65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6C65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6C65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6C65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6C65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6C65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6C65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6C65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6C65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3063D2"/>
    <w:pPr>
      <w:keepNext/>
      <w:keepLines/>
      <w:tabs>
        <w:tab w:val="center" w:pos="360"/>
        <w:tab w:val="center" w:pos="1120"/>
        <w:tab w:val="center" w:pos="1860"/>
        <w:tab w:val="center" w:pos="2621"/>
        <w:tab w:val="center" w:pos="3341"/>
        <w:tab w:val="center" w:pos="4075"/>
      </w:tabs>
      <w:adjustRightInd w:val="0"/>
      <w:spacing w:after="120"/>
      <w:ind w:left="187" w:hanging="187"/>
      <w:contextualSpacing/>
    </w:pPr>
    <w:rPr>
      <w:rFonts w:asciiTheme="majorHAnsi" w:eastAsia="ヒラギノ角ゴ Pro W3" w:hAnsiTheme="majorHAnsi"/>
      <w:sz w:val="20"/>
      <w:szCs w:val="20"/>
      <w:lang w:eastAsia="ja-JP"/>
    </w:rPr>
  </w:style>
  <w:style w:type="character" w:customStyle="1" w:styleId="BoldSerif">
    <w:name w:val="Bold Serif"/>
    <w:basedOn w:val="a0"/>
    <w:uiPriority w:val="1"/>
    <w:qFormat/>
    <w:rsid w:val="0016099F"/>
    <w:rPr>
      <w:b/>
    </w:rPr>
  </w:style>
  <w:style w:type="character" w:customStyle="1" w:styleId="ItalicSerif">
    <w:name w:val="Italic Serif"/>
    <w:basedOn w:val="a0"/>
    <w:uiPriority w:val="1"/>
    <w:qFormat/>
    <w:rsid w:val="0016099F"/>
    <w:rPr>
      <w:i/>
    </w:rPr>
  </w:style>
  <w:style w:type="character" w:customStyle="1" w:styleId="BoldSansSerif">
    <w:name w:val="Bold Sans Serif"/>
    <w:uiPriority w:val="1"/>
    <w:qFormat/>
    <w:rsid w:val="009E039C"/>
    <w:rPr>
      <w:b/>
    </w:rPr>
  </w:style>
  <w:style w:type="character" w:customStyle="1" w:styleId="ItalicSansSerif">
    <w:name w:val="Italic Sans Serif"/>
    <w:uiPriority w:val="1"/>
    <w:qFormat/>
    <w:rsid w:val="009E039C"/>
    <w:rPr>
      <w:i/>
    </w:rPr>
  </w:style>
  <w:style w:type="character" w:customStyle="1" w:styleId="apple-converted-space">
    <w:name w:val="apple-converted-space"/>
    <w:basedOn w:val="a0"/>
    <w:rsid w:val="008C1364"/>
  </w:style>
  <w:style w:type="paragraph" w:styleId="ab">
    <w:name w:val="List Paragraph"/>
    <w:basedOn w:val="a"/>
    <w:uiPriority w:val="34"/>
    <w:qFormat/>
    <w:rsid w:val="00574C63"/>
    <w:pPr>
      <w:spacing w:after="160" w:line="259" w:lineRule="auto"/>
      <w:ind w:left="720"/>
      <w:contextualSpacing/>
    </w:pPr>
    <w:rPr>
      <w:rFonts w:eastAsiaTheme="minorHAnsi"/>
      <w:szCs w:val="22"/>
    </w:rPr>
  </w:style>
  <w:style w:type="character" w:styleId="ac">
    <w:name w:val="annotation reference"/>
    <w:basedOn w:val="a0"/>
    <w:uiPriority w:val="99"/>
    <w:semiHidden/>
    <w:unhideWhenUsed/>
    <w:rsid w:val="00007FEC"/>
    <w:rPr>
      <w:sz w:val="16"/>
      <w:szCs w:val="16"/>
    </w:rPr>
  </w:style>
  <w:style w:type="paragraph" w:styleId="ad">
    <w:name w:val="annotation text"/>
    <w:basedOn w:val="a"/>
    <w:link w:val="ae"/>
    <w:uiPriority w:val="99"/>
    <w:semiHidden/>
    <w:unhideWhenUsed/>
    <w:rsid w:val="00007FEC"/>
    <w:rPr>
      <w:sz w:val="20"/>
      <w:szCs w:val="20"/>
    </w:rPr>
  </w:style>
  <w:style w:type="character" w:customStyle="1" w:styleId="ae">
    <w:name w:val="Текст примітки Знак"/>
    <w:basedOn w:val="a0"/>
    <w:link w:val="ad"/>
    <w:uiPriority w:val="99"/>
    <w:semiHidden/>
    <w:rsid w:val="00007FEC"/>
    <w:rPr>
      <w:sz w:val="20"/>
      <w:szCs w:val="20"/>
    </w:rPr>
  </w:style>
  <w:style w:type="paragraph" w:styleId="af">
    <w:name w:val="annotation subject"/>
    <w:basedOn w:val="ad"/>
    <w:next w:val="ad"/>
    <w:link w:val="af0"/>
    <w:uiPriority w:val="99"/>
    <w:semiHidden/>
    <w:unhideWhenUsed/>
    <w:rsid w:val="00007FEC"/>
    <w:rPr>
      <w:b/>
      <w:bCs/>
    </w:rPr>
  </w:style>
  <w:style w:type="character" w:customStyle="1" w:styleId="af0">
    <w:name w:val="Тема примітки Знак"/>
    <w:basedOn w:val="ae"/>
    <w:link w:val="af"/>
    <w:uiPriority w:val="99"/>
    <w:semiHidden/>
    <w:rsid w:val="00007FEC"/>
    <w:rPr>
      <w:b/>
      <w:bCs/>
      <w:sz w:val="20"/>
      <w:szCs w:val="20"/>
    </w:rPr>
  </w:style>
  <w:style w:type="paragraph" w:customStyle="1" w:styleId="paragraph">
    <w:name w:val="paragraph"/>
    <w:basedOn w:val="a"/>
    <w:rsid w:val="00CC3C50"/>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a0"/>
    <w:rsid w:val="00CC3C50"/>
  </w:style>
  <w:style w:type="character" w:customStyle="1" w:styleId="eop">
    <w:name w:val="eop"/>
    <w:basedOn w:val="a0"/>
    <w:rsid w:val="00CC3C50"/>
  </w:style>
  <w:style w:type="paragraph" w:customStyle="1" w:styleId="Heading3CoreStyles">
    <w:name w:val="Heading 3 (Core Styles)"/>
    <w:basedOn w:val="a"/>
    <w:next w:val="CoreBodyCoreStyles"/>
    <w:uiPriority w:val="99"/>
    <w:rsid w:val="00AF1785"/>
    <w:pPr>
      <w:keepNext/>
      <w:keepLines/>
      <w:tabs>
        <w:tab w:val="left" w:pos="240"/>
      </w:tabs>
      <w:suppressAutoHyphens/>
      <w:autoSpaceDE w:val="0"/>
      <w:autoSpaceDN w:val="0"/>
      <w:adjustRightInd w:val="0"/>
      <w:spacing w:before="79" w:after="14" w:line="215" w:lineRule="atLeast"/>
      <w:textAlignment w:val="center"/>
    </w:pPr>
    <w:rPr>
      <w:rFonts w:ascii="Mrs Eaves Small Caps OT" w:hAnsi="Mrs Eaves Small Caps OT" w:cs="Mrs Eaves Small Caps OT"/>
      <w:color w:val="4E090C"/>
      <w:spacing w:val="1"/>
      <w:sz w:val="26"/>
      <w:szCs w:val="26"/>
    </w:rPr>
  </w:style>
  <w:style w:type="paragraph" w:customStyle="1" w:styleId="CoreBodyCoreStyles">
    <w:name w:val="Core Body (Core Styles)"/>
    <w:basedOn w:val="a"/>
    <w:uiPriority w:val="99"/>
    <w:rsid w:val="00AF1785"/>
    <w:pPr>
      <w:tabs>
        <w:tab w:val="left" w:pos="160"/>
      </w:tabs>
      <w:suppressAutoHyphens/>
      <w:autoSpaceDE w:val="0"/>
      <w:autoSpaceDN w:val="0"/>
      <w:adjustRightInd w:val="0"/>
      <w:spacing w:after="108" w:line="240" w:lineRule="atLeast"/>
      <w:textAlignment w:val="center"/>
    </w:pPr>
    <w:rPr>
      <w:rFonts w:ascii="Bookmania" w:hAnsi="Bookmania" w:cs="Bookmania"/>
      <w:color w:val="000000"/>
      <w:sz w:val="20"/>
      <w:szCs w:val="20"/>
    </w:rPr>
  </w:style>
  <w:style w:type="character" w:customStyle="1" w:styleId="InlineSubheadSerifSerifCharacterStyle">
    <w:name w:val="Inline Subhead Serif (Serif Character Style)"/>
    <w:uiPriority w:val="99"/>
    <w:rsid w:val="00B2683F"/>
    <w:rPr>
      <w:b/>
      <w:bCs/>
      <w:i/>
      <w:iCs/>
    </w:rPr>
  </w:style>
  <w:style w:type="paragraph" w:styleId="af1">
    <w:name w:val="Revision"/>
    <w:hidden/>
    <w:uiPriority w:val="99"/>
    <w:semiHidden/>
    <w:rsid w:val="00136D9F"/>
    <w:rPr>
      <w:sz w:val="22"/>
    </w:rPr>
  </w:style>
  <w:style w:type="paragraph" w:customStyle="1" w:styleId="CoreHangingCoreStyles">
    <w:name w:val="Core Hanging (Core Styles)"/>
    <w:basedOn w:val="a"/>
    <w:uiPriority w:val="99"/>
    <w:rsid w:val="008F70C4"/>
    <w:pPr>
      <w:suppressAutoHyphens/>
      <w:autoSpaceDE w:val="0"/>
      <w:autoSpaceDN w:val="0"/>
      <w:adjustRightInd w:val="0"/>
      <w:spacing w:after="108" w:line="240" w:lineRule="atLeast"/>
      <w:ind w:left="160" w:hanging="160"/>
      <w:textAlignment w:val="center"/>
    </w:pPr>
    <w:rPr>
      <w:rFonts w:ascii="Bookmania" w:hAnsi="Bookmania" w:cs="Bookmania"/>
      <w:color w:val="000000"/>
      <w:sz w:val="20"/>
      <w:szCs w:val="20"/>
    </w:rPr>
  </w:style>
  <w:style w:type="paragraph" w:styleId="21">
    <w:name w:val="toc 2"/>
    <w:basedOn w:val="a"/>
    <w:next w:val="a"/>
    <w:autoRedefine/>
    <w:uiPriority w:val="39"/>
    <w:unhideWhenUsed/>
    <w:rsid w:val="00165B17"/>
    <w:pPr>
      <w:spacing w:after="100"/>
      <w:ind w:left="220"/>
    </w:pPr>
  </w:style>
  <w:style w:type="paragraph" w:styleId="32">
    <w:name w:val="toc 3"/>
    <w:basedOn w:val="a"/>
    <w:next w:val="a"/>
    <w:autoRedefine/>
    <w:uiPriority w:val="39"/>
    <w:unhideWhenUsed/>
    <w:rsid w:val="00165B17"/>
    <w:pPr>
      <w:spacing w:after="100"/>
      <w:ind w:left="440"/>
    </w:pPr>
  </w:style>
  <w:style w:type="character" w:styleId="af2">
    <w:name w:val="Hyperlink"/>
    <w:basedOn w:val="a0"/>
    <w:uiPriority w:val="99"/>
    <w:unhideWhenUsed/>
    <w:rsid w:val="00165B17"/>
    <w:rPr>
      <w:color w:val="0000FF" w:themeColor="hyperlink"/>
      <w:u w:val="single"/>
    </w:rPr>
  </w:style>
  <w:style w:type="paragraph" w:styleId="12">
    <w:name w:val="toc 1"/>
    <w:basedOn w:val="a"/>
    <w:next w:val="a"/>
    <w:autoRedefine/>
    <w:uiPriority w:val="39"/>
    <w:unhideWhenUsed/>
    <w:rsid w:val="00C451B5"/>
    <w:pPr>
      <w:tabs>
        <w:tab w:val="right" w:leader="dot" w:pos="4598"/>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0548">
      <w:bodyDiv w:val="1"/>
      <w:marLeft w:val="0"/>
      <w:marRight w:val="0"/>
      <w:marTop w:val="0"/>
      <w:marBottom w:val="0"/>
      <w:divBdr>
        <w:top w:val="none" w:sz="0" w:space="0" w:color="auto"/>
        <w:left w:val="none" w:sz="0" w:space="0" w:color="auto"/>
        <w:bottom w:val="none" w:sz="0" w:space="0" w:color="auto"/>
        <w:right w:val="none" w:sz="0" w:space="0" w:color="auto"/>
      </w:divBdr>
    </w:div>
    <w:div w:id="196167980">
      <w:bodyDiv w:val="1"/>
      <w:marLeft w:val="0"/>
      <w:marRight w:val="0"/>
      <w:marTop w:val="0"/>
      <w:marBottom w:val="0"/>
      <w:divBdr>
        <w:top w:val="none" w:sz="0" w:space="0" w:color="auto"/>
        <w:left w:val="none" w:sz="0" w:space="0" w:color="auto"/>
        <w:bottom w:val="none" w:sz="0" w:space="0" w:color="auto"/>
        <w:right w:val="none" w:sz="0" w:space="0" w:color="auto"/>
      </w:divBdr>
      <w:divsChild>
        <w:div w:id="1335456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657363">
              <w:marLeft w:val="0"/>
              <w:marRight w:val="0"/>
              <w:marTop w:val="0"/>
              <w:marBottom w:val="0"/>
              <w:divBdr>
                <w:top w:val="none" w:sz="0" w:space="0" w:color="auto"/>
                <w:left w:val="none" w:sz="0" w:space="0" w:color="auto"/>
                <w:bottom w:val="none" w:sz="0" w:space="0" w:color="auto"/>
                <w:right w:val="none" w:sz="0" w:space="0" w:color="auto"/>
              </w:divBdr>
              <w:divsChild>
                <w:div w:id="87240466">
                  <w:marLeft w:val="0"/>
                  <w:marRight w:val="0"/>
                  <w:marTop w:val="0"/>
                  <w:marBottom w:val="0"/>
                  <w:divBdr>
                    <w:top w:val="none" w:sz="0" w:space="0" w:color="auto"/>
                    <w:left w:val="none" w:sz="0" w:space="0" w:color="auto"/>
                    <w:bottom w:val="none" w:sz="0" w:space="0" w:color="auto"/>
                    <w:right w:val="none" w:sz="0" w:space="0" w:color="auto"/>
                  </w:divBdr>
                  <w:divsChild>
                    <w:div w:id="292365872">
                      <w:marLeft w:val="0"/>
                      <w:marRight w:val="0"/>
                      <w:marTop w:val="0"/>
                      <w:marBottom w:val="0"/>
                      <w:divBdr>
                        <w:top w:val="none" w:sz="0" w:space="0" w:color="auto"/>
                        <w:left w:val="none" w:sz="0" w:space="0" w:color="auto"/>
                        <w:bottom w:val="none" w:sz="0" w:space="0" w:color="auto"/>
                        <w:right w:val="none" w:sz="0" w:space="0" w:color="auto"/>
                      </w:divBdr>
                    </w:div>
                    <w:div w:id="1389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5932">
      <w:bodyDiv w:val="1"/>
      <w:marLeft w:val="0"/>
      <w:marRight w:val="0"/>
      <w:marTop w:val="0"/>
      <w:marBottom w:val="0"/>
      <w:divBdr>
        <w:top w:val="none" w:sz="0" w:space="0" w:color="auto"/>
        <w:left w:val="none" w:sz="0" w:space="0" w:color="auto"/>
        <w:bottom w:val="none" w:sz="0" w:space="0" w:color="auto"/>
        <w:right w:val="none" w:sz="0" w:space="0" w:color="auto"/>
      </w:divBdr>
      <w:divsChild>
        <w:div w:id="17391696">
          <w:marLeft w:val="0"/>
          <w:marRight w:val="0"/>
          <w:marTop w:val="0"/>
          <w:marBottom w:val="0"/>
          <w:divBdr>
            <w:top w:val="none" w:sz="0" w:space="0" w:color="auto"/>
            <w:left w:val="none" w:sz="0" w:space="0" w:color="auto"/>
            <w:bottom w:val="none" w:sz="0" w:space="0" w:color="auto"/>
            <w:right w:val="none" w:sz="0" w:space="0" w:color="auto"/>
          </w:divBdr>
          <w:divsChild>
            <w:div w:id="1690794633">
              <w:marLeft w:val="-75"/>
              <w:marRight w:val="0"/>
              <w:marTop w:val="30"/>
              <w:marBottom w:val="30"/>
              <w:divBdr>
                <w:top w:val="none" w:sz="0" w:space="0" w:color="auto"/>
                <w:left w:val="none" w:sz="0" w:space="0" w:color="auto"/>
                <w:bottom w:val="none" w:sz="0" w:space="0" w:color="auto"/>
                <w:right w:val="none" w:sz="0" w:space="0" w:color="auto"/>
              </w:divBdr>
              <w:divsChild>
                <w:div w:id="245308416">
                  <w:marLeft w:val="0"/>
                  <w:marRight w:val="0"/>
                  <w:marTop w:val="0"/>
                  <w:marBottom w:val="0"/>
                  <w:divBdr>
                    <w:top w:val="none" w:sz="0" w:space="0" w:color="auto"/>
                    <w:left w:val="none" w:sz="0" w:space="0" w:color="auto"/>
                    <w:bottom w:val="none" w:sz="0" w:space="0" w:color="auto"/>
                    <w:right w:val="none" w:sz="0" w:space="0" w:color="auto"/>
                  </w:divBdr>
                  <w:divsChild>
                    <w:div w:id="609163967">
                      <w:marLeft w:val="0"/>
                      <w:marRight w:val="0"/>
                      <w:marTop w:val="0"/>
                      <w:marBottom w:val="0"/>
                      <w:divBdr>
                        <w:top w:val="none" w:sz="0" w:space="0" w:color="auto"/>
                        <w:left w:val="none" w:sz="0" w:space="0" w:color="auto"/>
                        <w:bottom w:val="none" w:sz="0" w:space="0" w:color="auto"/>
                        <w:right w:val="none" w:sz="0" w:space="0" w:color="auto"/>
                      </w:divBdr>
                    </w:div>
                  </w:divsChild>
                </w:div>
                <w:div w:id="710767629">
                  <w:marLeft w:val="0"/>
                  <w:marRight w:val="0"/>
                  <w:marTop w:val="0"/>
                  <w:marBottom w:val="0"/>
                  <w:divBdr>
                    <w:top w:val="none" w:sz="0" w:space="0" w:color="auto"/>
                    <w:left w:val="none" w:sz="0" w:space="0" w:color="auto"/>
                    <w:bottom w:val="none" w:sz="0" w:space="0" w:color="auto"/>
                    <w:right w:val="none" w:sz="0" w:space="0" w:color="auto"/>
                  </w:divBdr>
                  <w:divsChild>
                    <w:div w:id="1610697911">
                      <w:marLeft w:val="0"/>
                      <w:marRight w:val="0"/>
                      <w:marTop w:val="0"/>
                      <w:marBottom w:val="0"/>
                      <w:divBdr>
                        <w:top w:val="none" w:sz="0" w:space="0" w:color="auto"/>
                        <w:left w:val="none" w:sz="0" w:space="0" w:color="auto"/>
                        <w:bottom w:val="none" w:sz="0" w:space="0" w:color="auto"/>
                        <w:right w:val="none" w:sz="0" w:space="0" w:color="auto"/>
                      </w:divBdr>
                    </w:div>
                  </w:divsChild>
                </w:div>
                <w:div w:id="1146971320">
                  <w:marLeft w:val="0"/>
                  <w:marRight w:val="0"/>
                  <w:marTop w:val="0"/>
                  <w:marBottom w:val="0"/>
                  <w:divBdr>
                    <w:top w:val="none" w:sz="0" w:space="0" w:color="auto"/>
                    <w:left w:val="none" w:sz="0" w:space="0" w:color="auto"/>
                    <w:bottom w:val="none" w:sz="0" w:space="0" w:color="auto"/>
                    <w:right w:val="none" w:sz="0" w:space="0" w:color="auto"/>
                  </w:divBdr>
                  <w:divsChild>
                    <w:div w:id="312612353">
                      <w:marLeft w:val="0"/>
                      <w:marRight w:val="0"/>
                      <w:marTop w:val="0"/>
                      <w:marBottom w:val="0"/>
                      <w:divBdr>
                        <w:top w:val="none" w:sz="0" w:space="0" w:color="auto"/>
                        <w:left w:val="none" w:sz="0" w:space="0" w:color="auto"/>
                        <w:bottom w:val="none" w:sz="0" w:space="0" w:color="auto"/>
                        <w:right w:val="none" w:sz="0" w:space="0" w:color="auto"/>
                      </w:divBdr>
                    </w:div>
                  </w:divsChild>
                </w:div>
                <w:div w:id="1234200808">
                  <w:marLeft w:val="0"/>
                  <w:marRight w:val="0"/>
                  <w:marTop w:val="0"/>
                  <w:marBottom w:val="0"/>
                  <w:divBdr>
                    <w:top w:val="none" w:sz="0" w:space="0" w:color="auto"/>
                    <w:left w:val="none" w:sz="0" w:space="0" w:color="auto"/>
                    <w:bottom w:val="none" w:sz="0" w:space="0" w:color="auto"/>
                    <w:right w:val="none" w:sz="0" w:space="0" w:color="auto"/>
                  </w:divBdr>
                  <w:divsChild>
                    <w:div w:id="1938713142">
                      <w:marLeft w:val="0"/>
                      <w:marRight w:val="0"/>
                      <w:marTop w:val="0"/>
                      <w:marBottom w:val="0"/>
                      <w:divBdr>
                        <w:top w:val="none" w:sz="0" w:space="0" w:color="auto"/>
                        <w:left w:val="none" w:sz="0" w:space="0" w:color="auto"/>
                        <w:bottom w:val="none" w:sz="0" w:space="0" w:color="auto"/>
                        <w:right w:val="none" w:sz="0" w:space="0" w:color="auto"/>
                      </w:divBdr>
                    </w:div>
                  </w:divsChild>
                </w:div>
                <w:div w:id="1282884456">
                  <w:marLeft w:val="0"/>
                  <w:marRight w:val="0"/>
                  <w:marTop w:val="0"/>
                  <w:marBottom w:val="0"/>
                  <w:divBdr>
                    <w:top w:val="none" w:sz="0" w:space="0" w:color="auto"/>
                    <w:left w:val="none" w:sz="0" w:space="0" w:color="auto"/>
                    <w:bottom w:val="none" w:sz="0" w:space="0" w:color="auto"/>
                    <w:right w:val="none" w:sz="0" w:space="0" w:color="auto"/>
                  </w:divBdr>
                  <w:divsChild>
                    <w:div w:id="1209999494">
                      <w:marLeft w:val="0"/>
                      <w:marRight w:val="0"/>
                      <w:marTop w:val="0"/>
                      <w:marBottom w:val="0"/>
                      <w:divBdr>
                        <w:top w:val="none" w:sz="0" w:space="0" w:color="auto"/>
                        <w:left w:val="none" w:sz="0" w:space="0" w:color="auto"/>
                        <w:bottom w:val="none" w:sz="0" w:space="0" w:color="auto"/>
                        <w:right w:val="none" w:sz="0" w:space="0" w:color="auto"/>
                      </w:divBdr>
                    </w:div>
                  </w:divsChild>
                </w:div>
                <w:div w:id="1539586990">
                  <w:marLeft w:val="0"/>
                  <w:marRight w:val="0"/>
                  <w:marTop w:val="0"/>
                  <w:marBottom w:val="0"/>
                  <w:divBdr>
                    <w:top w:val="none" w:sz="0" w:space="0" w:color="auto"/>
                    <w:left w:val="none" w:sz="0" w:space="0" w:color="auto"/>
                    <w:bottom w:val="none" w:sz="0" w:space="0" w:color="auto"/>
                    <w:right w:val="none" w:sz="0" w:space="0" w:color="auto"/>
                  </w:divBdr>
                  <w:divsChild>
                    <w:div w:id="595483650">
                      <w:marLeft w:val="0"/>
                      <w:marRight w:val="0"/>
                      <w:marTop w:val="0"/>
                      <w:marBottom w:val="0"/>
                      <w:divBdr>
                        <w:top w:val="none" w:sz="0" w:space="0" w:color="auto"/>
                        <w:left w:val="none" w:sz="0" w:space="0" w:color="auto"/>
                        <w:bottom w:val="none" w:sz="0" w:space="0" w:color="auto"/>
                        <w:right w:val="none" w:sz="0" w:space="0" w:color="auto"/>
                      </w:divBdr>
                    </w:div>
                  </w:divsChild>
                </w:div>
                <w:div w:id="1555892561">
                  <w:marLeft w:val="0"/>
                  <w:marRight w:val="0"/>
                  <w:marTop w:val="0"/>
                  <w:marBottom w:val="0"/>
                  <w:divBdr>
                    <w:top w:val="none" w:sz="0" w:space="0" w:color="auto"/>
                    <w:left w:val="none" w:sz="0" w:space="0" w:color="auto"/>
                    <w:bottom w:val="none" w:sz="0" w:space="0" w:color="auto"/>
                    <w:right w:val="none" w:sz="0" w:space="0" w:color="auto"/>
                  </w:divBdr>
                  <w:divsChild>
                    <w:div w:id="400106257">
                      <w:marLeft w:val="0"/>
                      <w:marRight w:val="0"/>
                      <w:marTop w:val="0"/>
                      <w:marBottom w:val="0"/>
                      <w:divBdr>
                        <w:top w:val="none" w:sz="0" w:space="0" w:color="auto"/>
                        <w:left w:val="none" w:sz="0" w:space="0" w:color="auto"/>
                        <w:bottom w:val="none" w:sz="0" w:space="0" w:color="auto"/>
                        <w:right w:val="none" w:sz="0" w:space="0" w:color="auto"/>
                      </w:divBdr>
                    </w:div>
                  </w:divsChild>
                </w:div>
                <w:div w:id="1638753154">
                  <w:marLeft w:val="0"/>
                  <w:marRight w:val="0"/>
                  <w:marTop w:val="0"/>
                  <w:marBottom w:val="0"/>
                  <w:divBdr>
                    <w:top w:val="none" w:sz="0" w:space="0" w:color="auto"/>
                    <w:left w:val="none" w:sz="0" w:space="0" w:color="auto"/>
                    <w:bottom w:val="none" w:sz="0" w:space="0" w:color="auto"/>
                    <w:right w:val="none" w:sz="0" w:space="0" w:color="auto"/>
                  </w:divBdr>
                  <w:divsChild>
                    <w:div w:id="1244222953">
                      <w:marLeft w:val="0"/>
                      <w:marRight w:val="0"/>
                      <w:marTop w:val="0"/>
                      <w:marBottom w:val="0"/>
                      <w:divBdr>
                        <w:top w:val="none" w:sz="0" w:space="0" w:color="auto"/>
                        <w:left w:val="none" w:sz="0" w:space="0" w:color="auto"/>
                        <w:bottom w:val="none" w:sz="0" w:space="0" w:color="auto"/>
                        <w:right w:val="none" w:sz="0" w:space="0" w:color="auto"/>
                      </w:divBdr>
                    </w:div>
                  </w:divsChild>
                </w:div>
                <w:div w:id="1791438917">
                  <w:marLeft w:val="0"/>
                  <w:marRight w:val="0"/>
                  <w:marTop w:val="0"/>
                  <w:marBottom w:val="0"/>
                  <w:divBdr>
                    <w:top w:val="none" w:sz="0" w:space="0" w:color="auto"/>
                    <w:left w:val="none" w:sz="0" w:space="0" w:color="auto"/>
                    <w:bottom w:val="none" w:sz="0" w:space="0" w:color="auto"/>
                    <w:right w:val="none" w:sz="0" w:space="0" w:color="auto"/>
                  </w:divBdr>
                  <w:divsChild>
                    <w:div w:id="1251088989">
                      <w:marLeft w:val="0"/>
                      <w:marRight w:val="0"/>
                      <w:marTop w:val="0"/>
                      <w:marBottom w:val="0"/>
                      <w:divBdr>
                        <w:top w:val="none" w:sz="0" w:space="0" w:color="auto"/>
                        <w:left w:val="none" w:sz="0" w:space="0" w:color="auto"/>
                        <w:bottom w:val="none" w:sz="0" w:space="0" w:color="auto"/>
                        <w:right w:val="none" w:sz="0" w:space="0" w:color="auto"/>
                      </w:divBdr>
                    </w:div>
                  </w:divsChild>
                </w:div>
                <w:div w:id="2119369945">
                  <w:marLeft w:val="0"/>
                  <w:marRight w:val="0"/>
                  <w:marTop w:val="0"/>
                  <w:marBottom w:val="0"/>
                  <w:divBdr>
                    <w:top w:val="none" w:sz="0" w:space="0" w:color="auto"/>
                    <w:left w:val="none" w:sz="0" w:space="0" w:color="auto"/>
                    <w:bottom w:val="none" w:sz="0" w:space="0" w:color="auto"/>
                    <w:right w:val="none" w:sz="0" w:space="0" w:color="auto"/>
                  </w:divBdr>
                  <w:divsChild>
                    <w:div w:id="414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6277">
          <w:marLeft w:val="0"/>
          <w:marRight w:val="0"/>
          <w:marTop w:val="0"/>
          <w:marBottom w:val="0"/>
          <w:divBdr>
            <w:top w:val="none" w:sz="0" w:space="0" w:color="auto"/>
            <w:left w:val="none" w:sz="0" w:space="0" w:color="auto"/>
            <w:bottom w:val="none" w:sz="0" w:space="0" w:color="auto"/>
            <w:right w:val="none" w:sz="0" w:space="0" w:color="auto"/>
          </w:divBdr>
        </w:div>
        <w:div w:id="1745444337">
          <w:marLeft w:val="0"/>
          <w:marRight w:val="0"/>
          <w:marTop w:val="0"/>
          <w:marBottom w:val="0"/>
          <w:divBdr>
            <w:top w:val="none" w:sz="0" w:space="0" w:color="auto"/>
            <w:left w:val="none" w:sz="0" w:space="0" w:color="auto"/>
            <w:bottom w:val="none" w:sz="0" w:space="0" w:color="auto"/>
            <w:right w:val="none" w:sz="0" w:space="0" w:color="auto"/>
          </w:divBdr>
          <w:divsChild>
            <w:div w:id="174617541">
              <w:marLeft w:val="0"/>
              <w:marRight w:val="0"/>
              <w:marTop w:val="0"/>
              <w:marBottom w:val="0"/>
              <w:divBdr>
                <w:top w:val="none" w:sz="0" w:space="0" w:color="auto"/>
                <w:left w:val="none" w:sz="0" w:space="0" w:color="auto"/>
                <w:bottom w:val="none" w:sz="0" w:space="0" w:color="auto"/>
                <w:right w:val="none" w:sz="0" w:space="0" w:color="auto"/>
              </w:divBdr>
            </w:div>
            <w:div w:id="190266301">
              <w:marLeft w:val="0"/>
              <w:marRight w:val="0"/>
              <w:marTop w:val="0"/>
              <w:marBottom w:val="0"/>
              <w:divBdr>
                <w:top w:val="none" w:sz="0" w:space="0" w:color="auto"/>
                <w:left w:val="none" w:sz="0" w:space="0" w:color="auto"/>
                <w:bottom w:val="none" w:sz="0" w:space="0" w:color="auto"/>
                <w:right w:val="none" w:sz="0" w:space="0" w:color="auto"/>
              </w:divBdr>
            </w:div>
            <w:div w:id="1619875809">
              <w:marLeft w:val="0"/>
              <w:marRight w:val="0"/>
              <w:marTop w:val="0"/>
              <w:marBottom w:val="0"/>
              <w:divBdr>
                <w:top w:val="none" w:sz="0" w:space="0" w:color="auto"/>
                <w:left w:val="none" w:sz="0" w:space="0" w:color="auto"/>
                <w:bottom w:val="none" w:sz="0" w:space="0" w:color="auto"/>
                <w:right w:val="none" w:sz="0" w:space="0" w:color="auto"/>
              </w:divBdr>
            </w:div>
          </w:divsChild>
        </w:div>
        <w:div w:id="1859781569">
          <w:marLeft w:val="0"/>
          <w:marRight w:val="0"/>
          <w:marTop w:val="0"/>
          <w:marBottom w:val="0"/>
          <w:divBdr>
            <w:top w:val="none" w:sz="0" w:space="0" w:color="auto"/>
            <w:left w:val="none" w:sz="0" w:space="0" w:color="auto"/>
            <w:bottom w:val="none" w:sz="0" w:space="0" w:color="auto"/>
            <w:right w:val="none" w:sz="0" w:space="0" w:color="auto"/>
          </w:divBdr>
        </w:div>
      </w:divsChild>
    </w:div>
    <w:div w:id="613290880">
      <w:bodyDiv w:val="1"/>
      <w:marLeft w:val="0"/>
      <w:marRight w:val="0"/>
      <w:marTop w:val="0"/>
      <w:marBottom w:val="0"/>
      <w:divBdr>
        <w:top w:val="none" w:sz="0" w:space="0" w:color="auto"/>
        <w:left w:val="none" w:sz="0" w:space="0" w:color="auto"/>
        <w:bottom w:val="none" w:sz="0" w:space="0" w:color="auto"/>
        <w:right w:val="none" w:sz="0" w:space="0" w:color="auto"/>
      </w:divBdr>
      <w:divsChild>
        <w:div w:id="113221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6821916">
              <w:marLeft w:val="0"/>
              <w:marRight w:val="0"/>
              <w:marTop w:val="0"/>
              <w:marBottom w:val="0"/>
              <w:divBdr>
                <w:top w:val="none" w:sz="0" w:space="0" w:color="auto"/>
                <w:left w:val="none" w:sz="0" w:space="0" w:color="auto"/>
                <w:bottom w:val="none" w:sz="0" w:space="0" w:color="auto"/>
                <w:right w:val="none" w:sz="0" w:space="0" w:color="auto"/>
              </w:divBdr>
              <w:divsChild>
                <w:div w:id="1976056411">
                  <w:marLeft w:val="0"/>
                  <w:marRight w:val="0"/>
                  <w:marTop w:val="0"/>
                  <w:marBottom w:val="0"/>
                  <w:divBdr>
                    <w:top w:val="none" w:sz="0" w:space="0" w:color="auto"/>
                    <w:left w:val="none" w:sz="0" w:space="0" w:color="auto"/>
                    <w:bottom w:val="none" w:sz="0" w:space="0" w:color="auto"/>
                    <w:right w:val="none" w:sz="0" w:space="0" w:color="auto"/>
                  </w:divBdr>
                  <w:divsChild>
                    <w:div w:id="11145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1736">
      <w:bodyDiv w:val="1"/>
      <w:marLeft w:val="0"/>
      <w:marRight w:val="0"/>
      <w:marTop w:val="0"/>
      <w:marBottom w:val="0"/>
      <w:divBdr>
        <w:top w:val="none" w:sz="0" w:space="0" w:color="auto"/>
        <w:left w:val="none" w:sz="0" w:space="0" w:color="auto"/>
        <w:bottom w:val="none" w:sz="0" w:space="0" w:color="auto"/>
        <w:right w:val="none" w:sz="0" w:space="0" w:color="auto"/>
      </w:divBdr>
      <w:divsChild>
        <w:div w:id="1299527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7590230">
              <w:marLeft w:val="0"/>
              <w:marRight w:val="0"/>
              <w:marTop w:val="0"/>
              <w:marBottom w:val="0"/>
              <w:divBdr>
                <w:top w:val="none" w:sz="0" w:space="0" w:color="auto"/>
                <w:left w:val="none" w:sz="0" w:space="0" w:color="auto"/>
                <w:bottom w:val="none" w:sz="0" w:space="0" w:color="auto"/>
                <w:right w:val="none" w:sz="0" w:space="0" w:color="auto"/>
              </w:divBdr>
              <w:divsChild>
                <w:div w:id="226770744">
                  <w:marLeft w:val="0"/>
                  <w:marRight w:val="0"/>
                  <w:marTop w:val="0"/>
                  <w:marBottom w:val="0"/>
                  <w:divBdr>
                    <w:top w:val="none" w:sz="0" w:space="0" w:color="auto"/>
                    <w:left w:val="none" w:sz="0" w:space="0" w:color="auto"/>
                    <w:bottom w:val="none" w:sz="0" w:space="0" w:color="auto"/>
                    <w:right w:val="none" w:sz="0" w:space="0" w:color="auto"/>
                  </w:divBdr>
                  <w:divsChild>
                    <w:div w:id="1186138108">
                      <w:marLeft w:val="0"/>
                      <w:marRight w:val="0"/>
                      <w:marTop w:val="0"/>
                      <w:marBottom w:val="0"/>
                      <w:divBdr>
                        <w:top w:val="none" w:sz="0" w:space="0" w:color="auto"/>
                        <w:left w:val="none" w:sz="0" w:space="0" w:color="auto"/>
                        <w:bottom w:val="none" w:sz="0" w:space="0" w:color="auto"/>
                        <w:right w:val="none" w:sz="0" w:space="0" w:color="auto"/>
                      </w:divBdr>
                    </w:div>
                    <w:div w:id="1618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65353">
      <w:bodyDiv w:val="1"/>
      <w:marLeft w:val="0"/>
      <w:marRight w:val="0"/>
      <w:marTop w:val="0"/>
      <w:marBottom w:val="0"/>
      <w:divBdr>
        <w:top w:val="none" w:sz="0" w:space="0" w:color="auto"/>
        <w:left w:val="none" w:sz="0" w:space="0" w:color="auto"/>
        <w:bottom w:val="none" w:sz="0" w:space="0" w:color="auto"/>
        <w:right w:val="none" w:sz="0" w:space="0" w:color="auto"/>
      </w:divBdr>
      <w:divsChild>
        <w:div w:id="1389186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968199">
              <w:marLeft w:val="0"/>
              <w:marRight w:val="0"/>
              <w:marTop w:val="0"/>
              <w:marBottom w:val="0"/>
              <w:divBdr>
                <w:top w:val="none" w:sz="0" w:space="0" w:color="auto"/>
                <w:left w:val="none" w:sz="0" w:space="0" w:color="auto"/>
                <w:bottom w:val="none" w:sz="0" w:space="0" w:color="auto"/>
                <w:right w:val="none" w:sz="0" w:space="0" w:color="auto"/>
              </w:divBdr>
              <w:divsChild>
                <w:div w:id="343097124">
                  <w:marLeft w:val="0"/>
                  <w:marRight w:val="0"/>
                  <w:marTop w:val="0"/>
                  <w:marBottom w:val="0"/>
                  <w:divBdr>
                    <w:top w:val="none" w:sz="0" w:space="0" w:color="auto"/>
                    <w:left w:val="none" w:sz="0" w:space="0" w:color="auto"/>
                    <w:bottom w:val="none" w:sz="0" w:space="0" w:color="auto"/>
                    <w:right w:val="none" w:sz="0" w:space="0" w:color="auto"/>
                  </w:divBdr>
                  <w:divsChild>
                    <w:div w:id="277489065">
                      <w:marLeft w:val="0"/>
                      <w:marRight w:val="0"/>
                      <w:marTop w:val="0"/>
                      <w:marBottom w:val="0"/>
                      <w:divBdr>
                        <w:top w:val="none" w:sz="0" w:space="0" w:color="auto"/>
                        <w:left w:val="none" w:sz="0" w:space="0" w:color="auto"/>
                        <w:bottom w:val="none" w:sz="0" w:space="0" w:color="auto"/>
                        <w:right w:val="none" w:sz="0" w:space="0" w:color="auto"/>
                      </w:divBdr>
                    </w:div>
                    <w:div w:id="670108616">
                      <w:marLeft w:val="0"/>
                      <w:marRight w:val="0"/>
                      <w:marTop w:val="0"/>
                      <w:marBottom w:val="0"/>
                      <w:divBdr>
                        <w:top w:val="none" w:sz="0" w:space="0" w:color="auto"/>
                        <w:left w:val="none" w:sz="0" w:space="0" w:color="auto"/>
                        <w:bottom w:val="none" w:sz="0" w:space="0" w:color="auto"/>
                        <w:right w:val="none" w:sz="0" w:space="0" w:color="auto"/>
                      </w:divBdr>
                    </w:div>
                    <w:div w:id="17265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2810">
      <w:bodyDiv w:val="1"/>
      <w:marLeft w:val="0"/>
      <w:marRight w:val="0"/>
      <w:marTop w:val="0"/>
      <w:marBottom w:val="0"/>
      <w:divBdr>
        <w:top w:val="none" w:sz="0" w:space="0" w:color="auto"/>
        <w:left w:val="none" w:sz="0" w:space="0" w:color="auto"/>
        <w:bottom w:val="none" w:sz="0" w:space="0" w:color="auto"/>
        <w:right w:val="none" w:sz="0" w:space="0" w:color="auto"/>
      </w:divBdr>
    </w:div>
    <w:div w:id="992754652">
      <w:bodyDiv w:val="1"/>
      <w:marLeft w:val="0"/>
      <w:marRight w:val="0"/>
      <w:marTop w:val="0"/>
      <w:marBottom w:val="0"/>
      <w:divBdr>
        <w:top w:val="none" w:sz="0" w:space="0" w:color="auto"/>
        <w:left w:val="none" w:sz="0" w:space="0" w:color="auto"/>
        <w:bottom w:val="none" w:sz="0" w:space="0" w:color="auto"/>
        <w:right w:val="none" w:sz="0" w:space="0" w:color="auto"/>
      </w:divBdr>
    </w:div>
    <w:div w:id="1027826297">
      <w:bodyDiv w:val="1"/>
      <w:marLeft w:val="0"/>
      <w:marRight w:val="0"/>
      <w:marTop w:val="0"/>
      <w:marBottom w:val="0"/>
      <w:divBdr>
        <w:top w:val="none" w:sz="0" w:space="0" w:color="auto"/>
        <w:left w:val="none" w:sz="0" w:space="0" w:color="auto"/>
        <w:bottom w:val="none" w:sz="0" w:space="0" w:color="auto"/>
        <w:right w:val="none" w:sz="0" w:space="0" w:color="auto"/>
      </w:divBdr>
      <w:divsChild>
        <w:div w:id="606891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402349">
              <w:marLeft w:val="0"/>
              <w:marRight w:val="0"/>
              <w:marTop w:val="0"/>
              <w:marBottom w:val="0"/>
              <w:divBdr>
                <w:top w:val="none" w:sz="0" w:space="0" w:color="auto"/>
                <w:left w:val="none" w:sz="0" w:space="0" w:color="auto"/>
                <w:bottom w:val="none" w:sz="0" w:space="0" w:color="auto"/>
                <w:right w:val="none" w:sz="0" w:space="0" w:color="auto"/>
              </w:divBdr>
              <w:divsChild>
                <w:div w:id="10491240">
                  <w:marLeft w:val="0"/>
                  <w:marRight w:val="0"/>
                  <w:marTop w:val="0"/>
                  <w:marBottom w:val="0"/>
                  <w:divBdr>
                    <w:top w:val="none" w:sz="0" w:space="0" w:color="auto"/>
                    <w:left w:val="none" w:sz="0" w:space="0" w:color="auto"/>
                    <w:bottom w:val="none" w:sz="0" w:space="0" w:color="auto"/>
                    <w:right w:val="none" w:sz="0" w:space="0" w:color="auto"/>
                  </w:divBdr>
                  <w:divsChild>
                    <w:div w:id="587424823">
                      <w:marLeft w:val="0"/>
                      <w:marRight w:val="0"/>
                      <w:marTop w:val="0"/>
                      <w:marBottom w:val="0"/>
                      <w:divBdr>
                        <w:top w:val="none" w:sz="0" w:space="0" w:color="auto"/>
                        <w:left w:val="none" w:sz="0" w:space="0" w:color="auto"/>
                        <w:bottom w:val="none" w:sz="0" w:space="0" w:color="auto"/>
                        <w:right w:val="none" w:sz="0" w:space="0" w:color="auto"/>
                      </w:divBdr>
                    </w:div>
                    <w:div w:id="709765888">
                      <w:marLeft w:val="0"/>
                      <w:marRight w:val="0"/>
                      <w:marTop w:val="0"/>
                      <w:marBottom w:val="0"/>
                      <w:divBdr>
                        <w:top w:val="none" w:sz="0" w:space="0" w:color="auto"/>
                        <w:left w:val="none" w:sz="0" w:space="0" w:color="auto"/>
                        <w:bottom w:val="none" w:sz="0" w:space="0" w:color="auto"/>
                        <w:right w:val="none" w:sz="0" w:space="0" w:color="auto"/>
                      </w:divBdr>
                    </w:div>
                    <w:div w:id="842473047">
                      <w:marLeft w:val="0"/>
                      <w:marRight w:val="0"/>
                      <w:marTop w:val="0"/>
                      <w:marBottom w:val="0"/>
                      <w:divBdr>
                        <w:top w:val="none" w:sz="0" w:space="0" w:color="auto"/>
                        <w:left w:val="none" w:sz="0" w:space="0" w:color="auto"/>
                        <w:bottom w:val="none" w:sz="0" w:space="0" w:color="auto"/>
                        <w:right w:val="none" w:sz="0" w:space="0" w:color="auto"/>
                      </w:divBdr>
                    </w:div>
                    <w:div w:id="18270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7552">
      <w:bodyDiv w:val="1"/>
      <w:marLeft w:val="0"/>
      <w:marRight w:val="0"/>
      <w:marTop w:val="0"/>
      <w:marBottom w:val="0"/>
      <w:divBdr>
        <w:top w:val="none" w:sz="0" w:space="0" w:color="auto"/>
        <w:left w:val="none" w:sz="0" w:space="0" w:color="auto"/>
        <w:bottom w:val="none" w:sz="0" w:space="0" w:color="auto"/>
        <w:right w:val="none" w:sz="0" w:space="0" w:color="auto"/>
      </w:divBdr>
    </w:div>
    <w:div w:id="1137920492">
      <w:bodyDiv w:val="1"/>
      <w:marLeft w:val="0"/>
      <w:marRight w:val="0"/>
      <w:marTop w:val="0"/>
      <w:marBottom w:val="0"/>
      <w:divBdr>
        <w:top w:val="none" w:sz="0" w:space="0" w:color="auto"/>
        <w:left w:val="none" w:sz="0" w:space="0" w:color="auto"/>
        <w:bottom w:val="none" w:sz="0" w:space="0" w:color="auto"/>
        <w:right w:val="none" w:sz="0" w:space="0" w:color="auto"/>
      </w:divBdr>
    </w:div>
    <w:div w:id="1339456835">
      <w:bodyDiv w:val="1"/>
      <w:marLeft w:val="0"/>
      <w:marRight w:val="0"/>
      <w:marTop w:val="0"/>
      <w:marBottom w:val="0"/>
      <w:divBdr>
        <w:top w:val="none" w:sz="0" w:space="0" w:color="auto"/>
        <w:left w:val="none" w:sz="0" w:space="0" w:color="auto"/>
        <w:bottom w:val="none" w:sz="0" w:space="0" w:color="auto"/>
        <w:right w:val="none" w:sz="0" w:space="0" w:color="auto"/>
      </w:divBdr>
      <w:divsChild>
        <w:div w:id="1539707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693518">
              <w:marLeft w:val="0"/>
              <w:marRight w:val="0"/>
              <w:marTop w:val="0"/>
              <w:marBottom w:val="0"/>
              <w:divBdr>
                <w:top w:val="none" w:sz="0" w:space="0" w:color="auto"/>
                <w:left w:val="none" w:sz="0" w:space="0" w:color="auto"/>
                <w:bottom w:val="none" w:sz="0" w:space="0" w:color="auto"/>
                <w:right w:val="none" w:sz="0" w:space="0" w:color="auto"/>
              </w:divBdr>
              <w:divsChild>
                <w:div w:id="2028749806">
                  <w:marLeft w:val="0"/>
                  <w:marRight w:val="0"/>
                  <w:marTop w:val="0"/>
                  <w:marBottom w:val="0"/>
                  <w:divBdr>
                    <w:top w:val="none" w:sz="0" w:space="0" w:color="auto"/>
                    <w:left w:val="none" w:sz="0" w:space="0" w:color="auto"/>
                    <w:bottom w:val="none" w:sz="0" w:space="0" w:color="auto"/>
                    <w:right w:val="none" w:sz="0" w:space="0" w:color="auto"/>
                  </w:divBdr>
                  <w:divsChild>
                    <w:div w:id="418409059">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1823">
      <w:bodyDiv w:val="1"/>
      <w:marLeft w:val="0"/>
      <w:marRight w:val="0"/>
      <w:marTop w:val="0"/>
      <w:marBottom w:val="0"/>
      <w:divBdr>
        <w:top w:val="none" w:sz="0" w:space="0" w:color="auto"/>
        <w:left w:val="none" w:sz="0" w:space="0" w:color="auto"/>
        <w:bottom w:val="none" w:sz="0" w:space="0" w:color="auto"/>
        <w:right w:val="none" w:sz="0" w:space="0" w:color="auto"/>
      </w:divBdr>
    </w:div>
    <w:div w:id="1695689107">
      <w:bodyDiv w:val="1"/>
      <w:marLeft w:val="0"/>
      <w:marRight w:val="0"/>
      <w:marTop w:val="0"/>
      <w:marBottom w:val="0"/>
      <w:divBdr>
        <w:top w:val="none" w:sz="0" w:space="0" w:color="auto"/>
        <w:left w:val="none" w:sz="0" w:space="0" w:color="auto"/>
        <w:bottom w:val="none" w:sz="0" w:space="0" w:color="auto"/>
        <w:right w:val="none" w:sz="0" w:space="0" w:color="auto"/>
      </w:divBdr>
      <w:divsChild>
        <w:div w:id="426195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821460">
              <w:marLeft w:val="0"/>
              <w:marRight w:val="0"/>
              <w:marTop w:val="0"/>
              <w:marBottom w:val="0"/>
              <w:divBdr>
                <w:top w:val="none" w:sz="0" w:space="0" w:color="auto"/>
                <w:left w:val="none" w:sz="0" w:space="0" w:color="auto"/>
                <w:bottom w:val="none" w:sz="0" w:space="0" w:color="auto"/>
                <w:right w:val="none" w:sz="0" w:space="0" w:color="auto"/>
              </w:divBdr>
              <w:divsChild>
                <w:div w:id="520170300">
                  <w:marLeft w:val="0"/>
                  <w:marRight w:val="0"/>
                  <w:marTop w:val="0"/>
                  <w:marBottom w:val="0"/>
                  <w:divBdr>
                    <w:top w:val="none" w:sz="0" w:space="0" w:color="auto"/>
                    <w:left w:val="none" w:sz="0" w:space="0" w:color="auto"/>
                    <w:bottom w:val="none" w:sz="0" w:space="0" w:color="auto"/>
                    <w:right w:val="none" w:sz="0" w:space="0" w:color="auto"/>
                  </w:divBdr>
                  <w:divsChild>
                    <w:div w:id="3832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8390">
      <w:bodyDiv w:val="1"/>
      <w:marLeft w:val="0"/>
      <w:marRight w:val="0"/>
      <w:marTop w:val="0"/>
      <w:marBottom w:val="0"/>
      <w:divBdr>
        <w:top w:val="none" w:sz="0" w:space="0" w:color="auto"/>
        <w:left w:val="none" w:sz="0" w:space="0" w:color="auto"/>
        <w:bottom w:val="none" w:sz="0" w:space="0" w:color="auto"/>
        <w:right w:val="none" w:sz="0" w:space="0" w:color="auto"/>
      </w:divBdr>
      <w:divsChild>
        <w:div w:id="1245145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013984">
              <w:marLeft w:val="0"/>
              <w:marRight w:val="0"/>
              <w:marTop w:val="0"/>
              <w:marBottom w:val="0"/>
              <w:divBdr>
                <w:top w:val="none" w:sz="0" w:space="0" w:color="auto"/>
                <w:left w:val="none" w:sz="0" w:space="0" w:color="auto"/>
                <w:bottom w:val="none" w:sz="0" w:space="0" w:color="auto"/>
                <w:right w:val="none" w:sz="0" w:space="0" w:color="auto"/>
              </w:divBdr>
              <w:divsChild>
                <w:div w:id="301665764">
                  <w:marLeft w:val="0"/>
                  <w:marRight w:val="0"/>
                  <w:marTop w:val="0"/>
                  <w:marBottom w:val="0"/>
                  <w:divBdr>
                    <w:top w:val="none" w:sz="0" w:space="0" w:color="auto"/>
                    <w:left w:val="none" w:sz="0" w:space="0" w:color="auto"/>
                    <w:bottom w:val="none" w:sz="0" w:space="0" w:color="auto"/>
                    <w:right w:val="none" w:sz="0" w:space="0" w:color="auto"/>
                  </w:divBdr>
                  <w:divsChild>
                    <w:div w:id="1696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1851">
      <w:bodyDiv w:val="1"/>
      <w:marLeft w:val="0"/>
      <w:marRight w:val="0"/>
      <w:marTop w:val="0"/>
      <w:marBottom w:val="0"/>
      <w:divBdr>
        <w:top w:val="none" w:sz="0" w:space="0" w:color="auto"/>
        <w:left w:val="none" w:sz="0" w:space="0" w:color="auto"/>
        <w:bottom w:val="none" w:sz="0" w:space="0" w:color="auto"/>
        <w:right w:val="none" w:sz="0" w:space="0" w:color="auto"/>
      </w:divBdr>
    </w:div>
    <w:div w:id="1989242157">
      <w:bodyDiv w:val="1"/>
      <w:marLeft w:val="0"/>
      <w:marRight w:val="0"/>
      <w:marTop w:val="0"/>
      <w:marBottom w:val="0"/>
      <w:divBdr>
        <w:top w:val="none" w:sz="0" w:space="0" w:color="auto"/>
        <w:left w:val="none" w:sz="0" w:space="0" w:color="auto"/>
        <w:bottom w:val="none" w:sz="0" w:space="0" w:color="auto"/>
        <w:right w:val="none" w:sz="0" w:space="0" w:color="auto"/>
      </w:divBdr>
      <w:divsChild>
        <w:div w:id="1146051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6279758">
              <w:marLeft w:val="0"/>
              <w:marRight w:val="0"/>
              <w:marTop w:val="0"/>
              <w:marBottom w:val="0"/>
              <w:divBdr>
                <w:top w:val="none" w:sz="0" w:space="0" w:color="auto"/>
                <w:left w:val="none" w:sz="0" w:space="0" w:color="auto"/>
                <w:bottom w:val="none" w:sz="0" w:space="0" w:color="auto"/>
                <w:right w:val="none" w:sz="0" w:space="0" w:color="auto"/>
              </w:divBdr>
              <w:divsChild>
                <w:div w:id="716514559">
                  <w:marLeft w:val="0"/>
                  <w:marRight w:val="0"/>
                  <w:marTop w:val="0"/>
                  <w:marBottom w:val="0"/>
                  <w:divBdr>
                    <w:top w:val="none" w:sz="0" w:space="0" w:color="auto"/>
                    <w:left w:val="none" w:sz="0" w:space="0" w:color="auto"/>
                    <w:bottom w:val="none" w:sz="0" w:space="0" w:color="auto"/>
                    <w:right w:val="none" w:sz="0" w:space="0" w:color="auto"/>
                  </w:divBdr>
                  <w:divsChild>
                    <w:div w:id="213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4766">
      <w:bodyDiv w:val="1"/>
      <w:marLeft w:val="0"/>
      <w:marRight w:val="0"/>
      <w:marTop w:val="0"/>
      <w:marBottom w:val="0"/>
      <w:divBdr>
        <w:top w:val="none" w:sz="0" w:space="0" w:color="auto"/>
        <w:left w:val="none" w:sz="0" w:space="0" w:color="auto"/>
        <w:bottom w:val="none" w:sz="0" w:space="0" w:color="auto"/>
        <w:right w:val="none" w:sz="0" w:space="0" w:color="auto"/>
      </w:divBdr>
    </w:div>
    <w:div w:id="2044403805">
      <w:bodyDiv w:val="1"/>
      <w:marLeft w:val="0"/>
      <w:marRight w:val="0"/>
      <w:marTop w:val="0"/>
      <w:marBottom w:val="0"/>
      <w:divBdr>
        <w:top w:val="none" w:sz="0" w:space="0" w:color="auto"/>
        <w:left w:val="none" w:sz="0" w:space="0" w:color="auto"/>
        <w:bottom w:val="none" w:sz="0" w:space="0" w:color="auto"/>
        <w:right w:val="none" w:sz="0" w:space="0" w:color="auto"/>
      </w:divBdr>
      <w:divsChild>
        <w:div w:id="1429539927">
          <w:marLeft w:val="0"/>
          <w:marRight w:val="0"/>
          <w:marTop w:val="0"/>
          <w:marBottom w:val="0"/>
          <w:divBdr>
            <w:top w:val="none" w:sz="0" w:space="0" w:color="auto"/>
            <w:left w:val="none" w:sz="0" w:space="0" w:color="auto"/>
            <w:bottom w:val="none" w:sz="0" w:space="0" w:color="auto"/>
            <w:right w:val="none" w:sz="0" w:space="0" w:color="auto"/>
          </w:divBdr>
        </w:div>
        <w:div w:id="1892425666">
          <w:marLeft w:val="0"/>
          <w:marRight w:val="0"/>
          <w:marTop w:val="0"/>
          <w:marBottom w:val="0"/>
          <w:divBdr>
            <w:top w:val="none" w:sz="0" w:space="0" w:color="auto"/>
            <w:left w:val="none" w:sz="0" w:space="0" w:color="auto"/>
            <w:bottom w:val="none" w:sz="0" w:space="0" w:color="auto"/>
            <w:right w:val="none" w:sz="0" w:space="0" w:color="auto"/>
          </w:divBdr>
        </w:div>
      </w:divsChild>
    </w:div>
    <w:div w:id="2072194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0145a28-47a7-4cc8-bc7b-52c3121e3864"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11" ma:contentTypeDescription="Create a new document." ma:contentTypeScope="" ma:versionID="9413e95806378e0790d751c0c3c7307e">
  <xsd:schema xmlns:xsd="http://www.w3.org/2001/XMLSchema" xmlns:xs="http://www.w3.org/2001/XMLSchema" xmlns:p="http://schemas.microsoft.com/office/2006/metadata/properties" xmlns:ns2="6da0d54b-b269-4fe8-94d0-bdb9ef895cdf" xmlns:ns3="ca9467b8-c3b7-4a88-86a7-7c6227f69dd4" targetNamespace="http://schemas.microsoft.com/office/2006/metadata/properties" ma:root="true" ma:fieldsID="d826d14c2ffb77eda02596834608c559" ns2:_="" ns3:_="">
    <xsd:import namespace="6da0d54b-b269-4fe8-94d0-bdb9ef895cdf"/>
    <xsd:import namespace="ca9467b8-c3b7-4a88-86a7-7c6227f69d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9467b8-c3b7-4a88-86a7-7c6227f69d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E894B5-B878-4E8B-808E-EB532F8BA9BF}">
  <ds:schemaRefs>
    <ds:schemaRef ds:uri="http://schemas.openxmlformats.org/officeDocument/2006/bibliography"/>
  </ds:schemaRefs>
</ds:datastoreItem>
</file>

<file path=customXml/itemProps2.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3.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39D9EC-0BBD-460C-9B59-E1BCD17391A9}">
  <ds:schemaRefs>
    <ds:schemaRef ds:uri="Microsoft.SharePoint.Taxonomy.ContentTypeSync"/>
  </ds:schemaRefs>
</ds:datastoreItem>
</file>

<file path=customXml/itemProps5.xml><?xml version="1.0" encoding="utf-8"?>
<ds:datastoreItem xmlns:ds="http://schemas.openxmlformats.org/officeDocument/2006/customXml" ds:itemID="{F0A11DC4-D5F3-42BF-A17A-6514E8098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0d54b-b269-4fe8-94d0-bdb9ef895cdf"/>
    <ds:schemaRef ds:uri="ca9467b8-c3b7-4a88-86a7-7c6227f69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4199</Words>
  <Characters>23938</Characters>
  <Application>Microsoft Office Word</Application>
  <DocSecurity>0</DocSecurity>
  <Lines>199</Lines>
  <Paragraphs>56</Paragraphs>
  <ScaleCrop>false</ScaleCrop>
  <HeadingPairs>
    <vt:vector size="6" baseType="variant">
      <vt:variant>
        <vt:lpstr>Назва</vt:lpstr>
      </vt:variant>
      <vt:variant>
        <vt:i4>1</vt:i4>
      </vt:variant>
      <vt:variant>
        <vt:lpstr>Заголовки</vt:lpstr>
      </vt:variant>
      <vt:variant>
        <vt:i4>59</vt:i4>
      </vt:variant>
      <vt:variant>
        <vt:lpstr>Title</vt:lpstr>
      </vt:variant>
      <vt:variant>
        <vt:i4>1</vt:i4>
      </vt:variant>
    </vt:vector>
  </HeadingPairs>
  <TitlesOfParts>
    <vt:vector size="61" baseType="lpstr">
      <vt:lpstr/>
      <vt:lpstr>Preparation</vt:lpstr>
      <vt:lpstr>Monster Template</vt:lpstr>
      <vt:lpstr>Monster Name</vt:lpstr>
      <vt:lpstr>    Stat Block Title</vt:lpstr>
      <vt:lpstr>Stat Block Reminders</vt:lpstr>
      <vt:lpstr>    Averages for Dice</vt:lpstr>
      <vt:lpstr>    Round Down</vt:lpstr>
      <vt:lpstr>    Determining the Proficiency Bonus</vt:lpstr>
      <vt:lpstr>    Strength and Dexterity Saving Throws</vt:lpstr>
      <vt:lpstr>    Reach</vt:lpstr>
      <vt:lpstr>    Deprecated Design</vt:lpstr>
      <vt:lpstr>    Things to Verify</vt:lpstr>
      <vt:lpstr>    Story, Art, and Rules in Sync</vt:lpstr>
      <vt:lpstr>    Stat Block Format</vt:lpstr>
      <vt:lpstr>    Metadata Line</vt:lpstr>
      <vt:lpstr>    Tags</vt:lpstr>
      <vt:lpstr>    Monster Type</vt:lpstr>
      <vt:lpstr>    Alignment</vt:lpstr>
      <vt:lpstr>        Alignment and Attitude in Encounters</vt:lpstr>
      <vt:lpstr>    Armor Class</vt:lpstr>
      <vt:lpstr>    Hit Points and Hit Dice</vt:lpstr>
      <vt:lpstr>    Ability Modifiers</vt:lpstr>
      <vt:lpstr>    Skill Bonuses</vt:lpstr>
      <vt:lpstr>    Saving Throw Bonuses</vt:lpstr>
      <vt:lpstr>    Passive Perception</vt:lpstr>
      <vt:lpstr>    CR and XP</vt:lpstr>
      <vt:lpstr>    “Challenge Rating” vs. “Challenge”</vt:lpstr>
      <vt:lpstr>    Proficiency Bonus</vt:lpstr>
      <vt:lpstr>    Alphabetize</vt:lpstr>
      <vt:lpstr>    Headings</vt:lpstr>
      <vt:lpstr>    Actions and Traits with Options</vt:lpstr>
      <vt:lpstr>    Magic Items</vt:lpstr>
      <vt:lpstr>    Stat Block Action Limit</vt:lpstr>
      <vt:lpstr>    Bonus Actions and Reactions</vt:lpstr>
      <vt:lpstr>    Melee Attack</vt:lpstr>
      <vt:lpstr>    Attack Bonuses</vt:lpstr>
      <vt:lpstr>    “One Target” vs. “One Creature”</vt:lpstr>
      <vt:lpstr>    Weapons</vt:lpstr>
      <vt:lpstr>    Damage</vt:lpstr>
      <vt:lpstr>    Save DC for Non-spells</vt:lpstr>
      <vt:lpstr>    Spell Name and Level</vt:lpstr>
      <vt:lpstr>    Spell Save DC and Attack Bonus</vt:lpstr>
      <vt:lpstr>    Spellcasting Action</vt:lpstr>
      <vt:lpstr>    Legendary Actions</vt:lpstr>
      <vt:lpstr>Sample Stat Block</vt:lpstr>
      <vt:lpstr>    Blorp</vt:lpstr>
      <vt:lpstr>Lairs</vt:lpstr>
      <vt:lpstr>    Template</vt:lpstr>
      <vt:lpstr>    A X’s Lair (Heading 2)</vt:lpstr>
      <vt:lpstr>        Lair Actions (Heading 3)</vt:lpstr>
      <vt:lpstr>        Regional Effects (Heading 3)</vt:lpstr>
      <vt:lpstr>    Lair Boilerplate</vt:lpstr>
      <vt:lpstr>        A X’s Lair</vt:lpstr>
      <vt:lpstr>        Lair Actions</vt:lpstr>
      <vt:lpstr>        Regional Effects</vt:lpstr>
      <vt:lpstr>Sample Lair</vt:lpstr>
      <vt:lpstr>    A Blorp Twizzler Lair</vt:lpstr>
      <vt:lpstr>        Lair Actions</vt:lpstr>
      <vt:lpstr>        Regional Effects</vt:lpstr>
      <vt:lpstr/>
    </vt:vector>
  </TitlesOfParts>
  <Company>Force Seven Enterprises, Inc.</Company>
  <LinksUpToDate>false</LinksUpToDate>
  <CharactersWithSpaces>28081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Crawford</dc:creator>
  <cp:keywords/>
  <dc:description/>
  <cp:lastModifiedBy>Anton Palikhov</cp:lastModifiedBy>
  <cp:revision>4</cp:revision>
  <cp:lastPrinted>2012-11-08T21:56:00Z</cp:lastPrinted>
  <dcterms:created xsi:type="dcterms:W3CDTF">2022-01-04T02:38:00Z</dcterms:created>
  <dcterms:modified xsi:type="dcterms:W3CDTF">2022-01-05T01:07:00Z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41826777-94ed-421f-a112-819c6e2d1b9c</vt:lpwstr>
  </property>
</Properties>
</file>